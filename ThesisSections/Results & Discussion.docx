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03523" w14:textId="1CB36206" w:rsidR="00630C97" w:rsidRDefault="00630C97" w:rsidP="00630C97">
      <w:pPr>
        <w:pStyle w:val="TOCHeading"/>
      </w:pPr>
    </w:p>
    <w:sdt>
      <w:sdtPr>
        <w:rPr>
          <w:rFonts w:ascii="Arial" w:eastAsiaTheme="minorHAnsi" w:hAnsi="Arial" w:cstheme="minorBidi"/>
          <w:color w:val="auto"/>
          <w:kern w:val="2"/>
          <w:sz w:val="20"/>
          <w:szCs w:val="24"/>
          <w:lang w:val="en-GB"/>
          <w14:ligatures w14:val="standardContextual"/>
        </w:rPr>
        <w:id w:val="871418697"/>
        <w:docPartObj>
          <w:docPartGallery w:val="Table of Contents"/>
          <w:docPartUnique/>
        </w:docPartObj>
      </w:sdtPr>
      <w:sdtEndPr>
        <w:rPr>
          <w:b/>
          <w:bCs/>
          <w:noProof/>
        </w:rPr>
      </w:sdtEndPr>
      <w:sdtContent>
        <w:p w14:paraId="1539E368" w14:textId="5711EAF9" w:rsidR="00630C97" w:rsidRDefault="00630C97" w:rsidP="00630C97">
          <w:pPr>
            <w:pStyle w:val="TOCHeading"/>
          </w:pPr>
          <w:r>
            <w:t>Contents</w:t>
          </w:r>
        </w:p>
        <w:p w14:paraId="2EB86E67" w14:textId="35DDD232" w:rsidR="00C058FE" w:rsidRDefault="00630C97">
          <w:pPr>
            <w:pStyle w:val="TOC1"/>
            <w:tabs>
              <w:tab w:val="right" w:leader="dot" w:pos="9016"/>
            </w:tabs>
            <w:rPr>
              <w:rFonts w:asciiTheme="minorHAnsi" w:eastAsiaTheme="minorEastAsia" w:hAnsiTheme="minorHAnsi"/>
              <w:noProof/>
              <w:sz w:val="24"/>
              <w:lang w:eastAsia="en-GB"/>
            </w:rPr>
          </w:pPr>
          <w:r>
            <w:fldChar w:fldCharType="begin"/>
          </w:r>
          <w:r>
            <w:instrText xml:space="preserve"> TOC \o "1-3" \h \z \u </w:instrText>
          </w:r>
          <w:r>
            <w:fldChar w:fldCharType="separate"/>
          </w:r>
          <w:hyperlink w:anchor="_Toc208251938" w:history="1">
            <w:r w:rsidR="00C058FE" w:rsidRPr="00A23287">
              <w:rPr>
                <w:rStyle w:val="Hyperlink"/>
                <w:noProof/>
              </w:rPr>
              <w:t>Chapter 4: Analysis of Results and Discussion</w:t>
            </w:r>
            <w:r w:rsidR="00C058FE">
              <w:rPr>
                <w:noProof/>
                <w:webHidden/>
              </w:rPr>
              <w:tab/>
            </w:r>
            <w:r w:rsidR="00C058FE">
              <w:rPr>
                <w:noProof/>
                <w:webHidden/>
              </w:rPr>
              <w:fldChar w:fldCharType="begin"/>
            </w:r>
            <w:r w:rsidR="00C058FE">
              <w:rPr>
                <w:noProof/>
                <w:webHidden/>
              </w:rPr>
              <w:instrText xml:space="preserve"> PAGEREF _Toc208251938 \h </w:instrText>
            </w:r>
            <w:r w:rsidR="00C058FE">
              <w:rPr>
                <w:noProof/>
                <w:webHidden/>
              </w:rPr>
            </w:r>
            <w:r w:rsidR="00C058FE">
              <w:rPr>
                <w:noProof/>
                <w:webHidden/>
              </w:rPr>
              <w:fldChar w:fldCharType="separate"/>
            </w:r>
            <w:r w:rsidR="00C058FE">
              <w:rPr>
                <w:noProof/>
                <w:webHidden/>
              </w:rPr>
              <w:t>2</w:t>
            </w:r>
            <w:r w:rsidR="00C058FE">
              <w:rPr>
                <w:noProof/>
                <w:webHidden/>
              </w:rPr>
              <w:fldChar w:fldCharType="end"/>
            </w:r>
          </w:hyperlink>
        </w:p>
        <w:p w14:paraId="74704014" w14:textId="2FFA7CF9" w:rsidR="00C058FE" w:rsidRDefault="00C058FE">
          <w:pPr>
            <w:pStyle w:val="TOC2"/>
            <w:tabs>
              <w:tab w:val="right" w:leader="dot" w:pos="9016"/>
            </w:tabs>
            <w:rPr>
              <w:rFonts w:asciiTheme="minorHAnsi" w:eastAsiaTheme="minorEastAsia" w:hAnsiTheme="minorHAnsi"/>
              <w:noProof/>
              <w:sz w:val="24"/>
              <w:lang w:eastAsia="en-GB"/>
            </w:rPr>
          </w:pPr>
          <w:hyperlink w:anchor="_Toc208251939" w:history="1">
            <w:r w:rsidRPr="00A23287">
              <w:rPr>
                <w:rStyle w:val="Hyperlink"/>
                <w:noProof/>
              </w:rPr>
              <w:t>4.1 Introduction of the Analysis and Discussion</w:t>
            </w:r>
            <w:r>
              <w:rPr>
                <w:noProof/>
                <w:webHidden/>
              </w:rPr>
              <w:tab/>
            </w:r>
            <w:r>
              <w:rPr>
                <w:noProof/>
                <w:webHidden/>
              </w:rPr>
              <w:fldChar w:fldCharType="begin"/>
            </w:r>
            <w:r>
              <w:rPr>
                <w:noProof/>
                <w:webHidden/>
              </w:rPr>
              <w:instrText xml:space="preserve"> PAGEREF _Toc208251939 \h </w:instrText>
            </w:r>
            <w:r>
              <w:rPr>
                <w:noProof/>
                <w:webHidden/>
              </w:rPr>
            </w:r>
            <w:r>
              <w:rPr>
                <w:noProof/>
                <w:webHidden/>
              </w:rPr>
              <w:fldChar w:fldCharType="separate"/>
            </w:r>
            <w:r>
              <w:rPr>
                <w:noProof/>
                <w:webHidden/>
              </w:rPr>
              <w:t>2</w:t>
            </w:r>
            <w:r>
              <w:rPr>
                <w:noProof/>
                <w:webHidden/>
              </w:rPr>
              <w:fldChar w:fldCharType="end"/>
            </w:r>
          </w:hyperlink>
        </w:p>
        <w:p w14:paraId="1157373B" w14:textId="09C52A4E" w:rsidR="00C058FE" w:rsidRDefault="00C058FE">
          <w:pPr>
            <w:pStyle w:val="TOC2"/>
            <w:tabs>
              <w:tab w:val="right" w:leader="dot" w:pos="9016"/>
            </w:tabs>
            <w:rPr>
              <w:rFonts w:asciiTheme="minorHAnsi" w:eastAsiaTheme="minorEastAsia" w:hAnsiTheme="minorHAnsi"/>
              <w:noProof/>
              <w:sz w:val="24"/>
              <w:lang w:eastAsia="en-GB"/>
            </w:rPr>
          </w:pPr>
          <w:hyperlink w:anchor="_Toc208251940" w:history="1">
            <w:r w:rsidRPr="00A23287">
              <w:rPr>
                <w:rStyle w:val="Hyperlink"/>
                <w:noProof/>
              </w:rPr>
              <w:t>4.2 Presentation of Findings</w:t>
            </w:r>
            <w:r>
              <w:rPr>
                <w:noProof/>
                <w:webHidden/>
              </w:rPr>
              <w:tab/>
            </w:r>
            <w:r>
              <w:rPr>
                <w:noProof/>
                <w:webHidden/>
              </w:rPr>
              <w:fldChar w:fldCharType="begin"/>
            </w:r>
            <w:r>
              <w:rPr>
                <w:noProof/>
                <w:webHidden/>
              </w:rPr>
              <w:instrText xml:space="preserve"> PAGEREF _Toc208251940 \h </w:instrText>
            </w:r>
            <w:r>
              <w:rPr>
                <w:noProof/>
                <w:webHidden/>
              </w:rPr>
            </w:r>
            <w:r>
              <w:rPr>
                <w:noProof/>
                <w:webHidden/>
              </w:rPr>
              <w:fldChar w:fldCharType="separate"/>
            </w:r>
            <w:r>
              <w:rPr>
                <w:noProof/>
                <w:webHidden/>
              </w:rPr>
              <w:t>2</w:t>
            </w:r>
            <w:r>
              <w:rPr>
                <w:noProof/>
                <w:webHidden/>
              </w:rPr>
              <w:fldChar w:fldCharType="end"/>
            </w:r>
          </w:hyperlink>
        </w:p>
        <w:p w14:paraId="59EE7E91" w14:textId="242AE6FE" w:rsidR="00C058FE" w:rsidRDefault="00C058FE">
          <w:pPr>
            <w:pStyle w:val="TOC3"/>
            <w:tabs>
              <w:tab w:val="right" w:leader="dot" w:pos="9016"/>
            </w:tabs>
            <w:rPr>
              <w:rFonts w:asciiTheme="minorHAnsi" w:eastAsiaTheme="minorEastAsia" w:hAnsiTheme="minorHAnsi"/>
              <w:noProof/>
              <w:sz w:val="24"/>
              <w:lang w:eastAsia="en-GB"/>
            </w:rPr>
          </w:pPr>
          <w:hyperlink w:anchor="_Toc208251941" w:history="1">
            <w:r w:rsidRPr="00A23287">
              <w:rPr>
                <w:rStyle w:val="Hyperlink"/>
                <w:noProof/>
              </w:rPr>
              <w:t>4.2.1 Test Case 1: Broad Prompt</w:t>
            </w:r>
            <w:r>
              <w:rPr>
                <w:noProof/>
                <w:webHidden/>
              </w:rPr>
              <w:tab/>
            </w:r>
            <w:r>
              <w:rPr>
                <w:noProof/>
                <w:webHidden/>
              </w:rPr>
              <w:fldChar w:fldCharType="begin"/>
            </w:r>
            <w:r>
              <w:rPr>
                <w:noProof/>
                <w:webHidden/>
              </w:rPr>
              <w:instrText xml:space="preserve"> PAGEREF _Toc208251941 \h </w:instrText>
            </w:r>
            <w:r>
              <w:rPr>
                <w:noProof/>
                <w:webHidden/>
              </w:rPr>
            </w:r>
            <w:r>
              <w:rPr>
                <w:noProof/>
                <w:webHidden/>
              </w:rPr>
              <w:fldChar w:fldCharType="separate"/>
            </w:r>
            <w:r>
              <w:rPr>
                <w:noProof/>
                <w:webHidden/>
              </w:rPr>
              <w:t>2</w:t>
            </w:r>
            <w:r>
              <w:rPr>
                <w:noProof/>
                <w:webHidden/>
              </w:rPr>
              <w:fldChar w:fldCharType="end"/>
            </w:r>
          </w:hyperlink>
        </w:p>
        <w:p w14:paraId="2D7A59FE" w14:textId="36A643C3" w:rsidR="00C058FE" w:rsidRDefault="00C058FE">
          <w:pPr>
            <w:pStyle w:val="TOC3"/>
            <w:tabs>
              <w:tab w:val="right" w:leader="dot" w:pos="9016"/>
            </w:tabs>
            <w:rPr>
              <w:rFonts w:asciiTheme="minorHAnsi" w:eastAsiaTheme="minorEastAsia" w:hAnsiTheme="minorHAnsi"/>
              <w:noProof/>
              <w:sz w:val="24"/>
              <w:lang w:eastAsia="en-GB"/>
            </w:rPr>
          </w:pPr>
          <w:hyperlink w:anchor="_Toc208251942" w:history="1">
            <w:r w:rsidRPr="00A23287">
              <w:rPr>
                <w:rStyle w:val="Hyperlink"/>
                <w:noProof/>
              </w:rPr>
              <w:t>4.2.2 Test case 2: Mid prompt</w:t>
            </w:r>
            <w:r>
              <w:rPr>
                <w:noProof/>
                <w:webHidden/>
              </w:rPr>
              <w:tab/>
            </w:r>
            <w:r>
              <w:rPr>
                <w:noProof/>
                <w:webHidden/>
              </w:rPr>
              <w:fldChar w:fldCharType="begin"/>
            </w:r>
            <w:r>
              <w:rPr>
                <w:noProof/>
                <w:webHidden/>
              </w:rPr>
              <w:instrText xml:space="preserve"> PAGEREF _Toc208251942 \h </w:instrText>
            </w:r>
            <w:r>
              <w:rPr>
                <w:noProof/>
                <w:webHidden/>
              </w:rPr>
            </w:r>
            <w:r>
              <w:rPr>
                <w:noProof/>
                <w:webHidden/>
              </w:rPr>
              <w:fldChar w:fldCharType="separate"/>
            </w:r>
            <w:r>
              <w:rPr>
                <w:noProof/>
                <w:webHidden/>
              </w:rPr>
              <w:t>7</w:t>
            </w:r>
            <w:r>
              <w:rPr>
                <w:noProof/>
                <w:webHidden/>
              </w:rPr>
              <w:fldChar w:fldCharType="end"/>
            </w:r>
          </w:hyperlink>
        </w:p>
        <w:p w14:paraId="49DB2C88" w14:textId="58F579BB" w:rsidR="00C058FE" w:rsidRDefault="00C058FE">
          <w:pPr>
            <w:pStyle w:val="TOC3"/>
            <w:tabs>
              <w:tab w:val="right" w:leader="dot" w:pos="9016"/>
            </w:tabs>
            <w:rPr>
              <w:rFonts w:asciiTheme="minorHAnsi" w:eastAsiaTheme="minorEastAsia" w:hAnsiTheme="minorHAnsi"/>
              <w:noProof/>
              <w:sz w:val="24"/>
              <w:lang w:eastAsia="en-GB"/>
            </w:rPr>
          </w:pPr>
          <w:hyperlink w:anchor="_Toc208251943" w:history="1">
            <w:r w:rsidRPr="00A23287">
              <w:rPr>
                <w:rStyle w:val="Hyperlink"/>
                <w:noProof/>
              </w:rPr>
              <w:t>4.2.3 Test Case 3: Specific Prompt</w:t>
            </w:r>
            <w:r>
              <w:rPr>
                <w:noProof/>
                <w:webHidden/>
              </w:rPr>
              <w:tab/>
            </w:r>
            <w:r>
              <w:rPr>
                <w:noProof/>
                <w:webHidden/>
              </w:rPr>
              <w:fldChar w:fldCharType="begin"/>
            </w:r>
            <w:r>
              <w:rPr>
                <w:noProof/>
                <w:webHidden/>
              </w:rPr>
              <w:instrText xml:space="preserve"> PAGEREF _Toc208251943 \h </w:instrText>
            </w:r>
            <w:r>
              <w:rPr>
                <w:noProof/>
                <w:webHidden/>
              </w:rPr>
            </w:r>
            <w:r>
              <w:rPr>
                <w:noProof/>
                <w:webHidden/>
              </w:rPr>
              <w:fldChar w:fldCharType="separate"/>
            </w:r>
            <w:r>
              <w:rPr>
                <w:noProof/>
                <w:webHidden/>
              </w:rPr>
              <w:t>12</w:t>
            </w:r>
            <w:r>
              <w:rPr>
                <w:noProof/>
                <w:webHidden/>
              </w:rPr>
              <w:fldChar w:fldCharType="end"/>
            </w:r>
          </w:hyperlink>
        </w:p>
        <w:p w14:paraId="78482D47" w14:textId="686750F9" w:rsidR="00C058FE" w:rsidRDefault="00C058FE">
          <w:pPr>
            <w:pStyle w:val="TOC2"/>
            <w:tabs>
              <w:tab w:val="right" w:leader="dot" w:pos="9016"/>
            </w:tabs>
            <w:rPr>
              <w:rFonts w:asciiTheme="minorHAnsi" w:eastAsiaTheme="minorEastAsia" w:hAnsiTheme="minorHAnsi"/>
              <w:noProof/>
              <w:sz w:val="24"/>
              <w:lang w:eastAsia="en-GB"/>
            </w:rPr>
          </w:pPr>
          <w:hyperlink w:anchor="_Toc208251944" w:history="1">
            <w:r w:rsidRPr="00A23287">
              <w:rPr>
                <w:rStyle w:val="Hyperlink"/>
                <w:noProof/>
              </w:rPr>
              <w:t>4.3 Cross-Reference Analysis with Other Studies</w:t>
            </w:r>
            <w:r>
              <w:rPr>
                <w:noProof/>
                <w:webHidden/>
              </w:rPr>
              <w:tab/>
            </w:r>
            <w:r>
              <w:rPr>
                <w:noProof/>
                <w:webHidden/>
              </w:rPr>
              <w:fldChar w:fldCharType="begin"/>
            </w:r>
            <w:r>
              <w:rPr>
                <w:noProof/>
                <w:webHidden/>
              </w:rPr>
              <w:instrText xml:space="preserve"> PAGEREF _Toc208251944 \h </w:instrText>
            </w:r>
            <w:r>
              <w:rPr>
                <w:noProof/>
                <w:webHidden/>
              </w:rPr>
            </w:r>
            <w:r>
              <w:rPr>
                <w:noProof/>
                <w:webHidden/>
              </w:rPr>
              <w:fldChar w:fldCharType="separate"/>
            </w:r>
            <w:r>
              <w:rPr>
                <w:noProof/>
                <w:webHidden/>
              </w:rPr>
              <w:t>17</w:t>
            </w:r>
            <w:r>
              <w:rPr>
                <w:noProof/>
                <w:webHidden/>
              </w:rPr>
              <w:fldChar w:fldCharType="end"/>
            </w:r>
          </w:hyperlink>
        </w:p>
        <w:p w14:paraId="03FDEEC3" w14:textId="612ADFB5" w:rsidR="00C058FE" w:rsidRDefault="00C058FE">
          <w:pPr>
            <w:pStyle w:val="TOC2"/>
            <w:tabs>
              <w:tab w:val="right" w:leader="dot" w:pos="9016"/>
            </w:tabs>
            <w:rPr>
              <w:rFonts w:asciiTheme="minorHAnsi" w:eastAsiaTheme="minorEastAsia" w:hAnsiTheme="minorHAnsi"/>
              <w:noProof/>
              <w:sz w:val="24"/>
              <w:lang w:eastAsia="en-GB"/>
            </w:rPr>
          </w:pPr>
          <w:hyperlink w:anchor="_Toc208251945" w:history="1">
            <w:r w:rsidRPr="00A23287">
              <w:rPr>
                <w:rStyle w:val="Hyperlink"/>
                <w:noProof/>
              </w:rPr>
              <w:t>4.4 Overall Test Cases Assessment</w:t>
            </w:r>
            <w:r>
              <w:rPr>
                <w:noProof/>
                <w:webHidden/>
              </w:rPr>
              <w:tab/>
            </w:r>
            <w:r>
              <w:rPr>
                <w:noProof/>
                <w:webHidden/>
              </w:rPr>
              <w:fldChar w:fldCharType="begin"/>
            </w:r>
            <w:r>
              <w:rPr>
                <w:noProof/>
                <w:webHidden/>
              </w:rPr>
              <w:instrText xml:space="preserve"> PAGEREF _Toc208251945 \h </w:instrText>
            </w:r>
            <w:r>
              <w:rPr>
                <w:noProof/>
                <w:webHidden/>
              </w:rPr>
            </w:r>
            <w:r>
              <w:rPr>
                <w:noProof/>
                <w:webHidden/>
              </w:rPr>
              <w:fldChar w:fldCharType="separate"/>
            </w:r>
            <w:r>
              <w:rPr>
                <w:noProof/>
                <w:webHidden/>
              </w:rPr>
              <w:t>20</w:t>
            </w:r>
            <w:r>
              <w:rPr>
                <w:noProof/>
                <w:webHidden/>
              </w:rPr>
              <w:fldChar w:fldCharType="end"/>
            </w:r>
          </w:hyperlink>
        </w:p>
        <w:p w14:paraId="3FBD6CF5" w14:textId="3A979D22" w:rsidR="00C058FE" w:rsidRDefault="00C058FE">
          <w:pPr>
            <w:pStyle w:val="TOC2"/>
            <w:tabs>
              <w:tab w:val="right" w:leader="dot" w:pos="9016"/>
            </w:tabs>
            <w:rPr>
              <w:rFonts w:asciiTheme="minorHAnsi" w:eastAsiaTheme="minorEastAsia" w:hAnsiTheme="minorHAnsi"/>
              <w:noProof/>
              <w:sz w:val="24"/>
              <w:lang w:eastAsia="en-GB"/>
            </w:rPr>
          </w:pPr>
          <w:hyperlink w:anchor="_Toc208251946" w:history="1">
            <w:r w:rsidRPr="00A23287">
              <w:rPr>
                <w:rStyle w:val="Hyperlink"/>
                <w:noProof/>
              </w:rPr>
              <w:t>References</w:t>
            </w:r>
            <w:r>
              <w:rPr>
                <w:noProof/>
                <w:webHidden/>
              </w:rPr>
              <w:tab/>
            </w:r>
            <w:r>
              <w:rPr>
                <w:noProof/>
                <w:webHidden/>
              </w:rPr>
              <w:fldChar w:fldCharType="begin"/>
            </w:r>
            <w:r>
              <w:rPr>
                <w:noProof/>
                <w:webHidden/>
              </w:rPr>
              <w:instrText xml:space="preserve"> PAGEREF _Toc208251946 \h </w:instrText>
            </w:r>
            <w:r>
              <w:rPr>
                <w:noProof/>
                <w:webHidden/>
              </w:rPr>
            </w:r>
            <w:r>
              <w:rPr>
                <w:noProof/>
                <w:webHidden/>
              </w:rPr>
              <w:fldChar w:fldCharType="separate"/>
            </w:r>
            <w:r>
              <w:rPr>
                <w:noProof/>
                <w:webHidden/>
              </w:rPr>
              <w:t>22</w:t>
            </w:r>
            <w:r>
              <w:rPr>
                <w:noProof/>
                <w:webHidden/>
              </w:rPr>
              <w:fldChar w:fldCharType="end"/>
            </w:r>
          </w:hyperlink>
        </w:p>
        <w:p w14:paraId="17068C3C" w14:textId="673D1710" w:rsidR="00630C97" w:rsidRPr="00630C97" w:rsidRDefault="00630C97">
          <w:pPr>
            <w:rPr>
              <w:rFonts w:asciiTheme="minorHAnsi" w:hAnsiTheme="minorHAnsi"/>
              <w:sz w:val="24"/>
            </w:rPr>
          </w:pPr>
          <w:r>
            <w:rPr>
              <w:b/>
              <w:bCs/>
              <w:noProof/>
            </w:rPr>
            <w:fldChar w:fldCharType="end"/>
          </w:r>
        </w:p>
      </w:sdtContent>
    </w:sdt>
    <w:p w14:paraId="0BD46803" w14:textId="2C02DD3D" w:rsidR="00630C97" w:rsidRDefault="00630C97" w:rsidP="00F3778B">
      <w:pPr>
        <w:pStyle w:val="Heading1"/>
      </w:pPr>
    </w:p>
    <w:p w14:paraId="04EE414F" w14:textId="77777777" w:rsidR="00630C97" w:rsidRDefault="00630C97">
      <w:pPr>
        <w:rPr>
          <w:rFonts w:asciiTheme="majorHAnsi" w:eastAsiaTheme="majorEastAsia" w:hAnsiTheme="majorHAnsi" w:cstheme="majorBidi"/>
          <w:color w:val="0F4761" w:themeColor="accent1" w:themeShade="BF"/>
          <w:sz w:val="40"/>
          <w:szCs w:val="40"/>
        </w:rPr>
      </w:pPr>
      <w:r>
        <w:br w:type="page"/>
      </w:r>
    </w:p>
    <w:p w14:paraId="336E5D6D" w14:textId="77777777" w:rsidR="00630C97" w:rsidRDefault="00630C97" w:rsidP="00061014">
      <w:pPr>
        <w:pStyle w:val="Heading1"/>
        <w:jc w:val="center"/>
      </w:pPr>
    </w:p>
    <w:p w14:paraId="00C369FF" w14:textId="44C05991" w:rsidR="00630C97" w:rsidRDefault="00630C97" w:rsidP="00061014">
      <w:pPr>
        <w:pStyle w:val="Heading1"/>
        <w:jc w:val="center"/>
      </w:pPr>
      <w:bookmarkStart w:id="0" w:name="_Toc208251938"/>
      <w:r>
        <w:t>Chapter 4: Analysis of Results and Discussion</w:t>
      </w:r>
      <w:bookmarkEnd w:id="0"/>
    </w:p>
    <w:p w14:paraId="297D0367" w14:textId="349C61A2" w:rsidR="00DA5F4C" w:rsidRDefault="00630C97" w:rsidP="00061014">
      <w:pPr>
        <w:pStyle w:val="Heading2"/>
      </w:pPr>
      <w:bookmarkStart w:id="1" w:name="_Toc208251939"/>
      <w:r>
        <w:t>4.1 Introduction of the Analysis and Discussion</w:t>
      </w:r>
      <w:bookmarkEnd w:id="1"/>
    </w:p>
    <w:p w14:paraId="36BBC73A" w14:textId="6C3C15EF" w:rsidR="00061014" w:rsidRDefault="00630C97" w:rsidP="00061014">
      <w:r>
        <w:t xml:space="preserve">This research hypothesised that large language models (LLMs) could be </w:t>
      </w:r>
      <w:r w:rsidR="00B8401C">
        <w:t xml:space="preserve">used </w:t>
      </w:r>
      <w:r>
        <w:t>to detect security misconfigurations in Cisco IOS configurations when assessed against the CIS Benchmarks</w:t>
      </w:r>
      <w:r w:rsidR="00061014">
        <w:t>. By employing a structured evaluation framework built on controlled datasets and carefully engineered prompts, the study aimed to measure both the accuracy and reliability of GPT-4o in identifying benchmark-aligned errors as well as common configuration mistakes. The primary objective was to determine whether prompt engineering could be used to guide the models toward more consistent and accurate compliance assessments</w:t>
      </w:r>
      <w:ins w:id="2" w:author="Jonathan Camilleri" w:date="2025-09-08T19:03:00Z" w16du:dateUtc="2025-09-08T17:03:00Z">
        <w:r w:rsidR="003E5119">
          <w:t xml:space="preserve">. </w:t>
        </w:r>
      </w:ins>
      <w:r w:rsidR="00B8401C">
        <w:t>Additionally, the research aimed to examine how varying levels of prompt specificity (Broad, Mid and Specific)</w:t>
      </w:r>
      <w:r w:rsidR="00061014">
        <w:t xml:space="preserve"> </w:t>
      </w:r>
      <w:r w:rsidR="00B8401C">
        <w:t xml:space="preserve">shaped the model’s performance, and to compare the outcomes across multiple protocol domains. </w:t>
      </w:r>
      <w:r w:rsidR="00061014">
        <w:t>In the following sections, the analysis will present the result</w:t>
      </w:r>
      <w:r w:rsidR="00B8401C">
        <w:t>s</w:t>
      </w:r>
      <w:r w:rsidR="00061014">
        <w:t xml:space="preserve"> of these evaluations, compare model performance across prompt types and protocols, and critically discuss the implications of these findings for the integration of LLMs into professional network auditing and compliance workflows.</w:t>
      </w:r>
    </w:p>
    <w:p w14:paraId="0A59E2F3" w14:textId="0F3CF5F6" w:rsidR="00061014" w:rsidRDefault="00061014" w:rsidP="00061014">
      <w:pPr>
        <w:pStyle w:val="Heading2"/>
      </w:pPr>
      <w:bookmarkStart w:id="3" w:name="_Toc208251940"/>
      <w:r>
        <w:t>4.2 Presentation of Findings</w:t>
      </w:r>
      <w:bookmarkEnd w:id="3"/>
    </w:p>
    <w:p w14:paraId="1A855A8F" w14:textId="589AF6F8" w:rsidR="00061014" w:rsidRDefault="00061014" w:rsidP="00061014">
      <w:pPr>
        <w:pStyle w:val="Heading3"/>
      </w:pPr>
      <w:bookmarkStart w:id="4" w:name="_Toc208251941"/>
      <w:r>
        <w:t>4.2.1 Test Case 1: Broad Prompt</w:t>
      </w:r>
      <w:bookmarkEnd w:id="4"/>
    </w:p>
    <w:p w14:paraId="1D764637" w14:textId="2F3C8127" w:rsidR="00F8644D" w:rsidRDefault="00F8644D" w:rsidP="00F8644D">
      <w:r>
        <w:t xml:space="preserve">The Broad prompt was designed as the baseline test, requiring the model to review configurations without explicit reference to the CIS Benchmarks. Its purpose was to measure GPT’s ability to apply general networking knowledge when identifying misconfigurations and Mistype errors. The results indicated limited effectiveness in detecting benchmark aligned issues, with stronger but still inconsistent performance in identifying simple </w:t>
      </w:r>
      <w:r w:rsidR="00CB2F0B">
        <w:t>Mistype</w:t>
      </w:r>
      <w:r>
        <w:t xml:space="preserve"> errors.</w:t>
      </w:r>
    </w:p>
    <w:p w14:paraId="5CF6E6F9" w14:textId="77777777" w:rsidR="00725803" w:rsidRDefault="00F8644D" w:rsidP="00725803">
      <w:pPr>
        <w:keepNext/>
      </w:pPr>
      <w:commentRangeStart w:id="5"/>
      <w:commentRangeStart w:id="6"/>
      <w:r>
        <w:rPr>
          <w:noProof/>
        </w:rPr>
        <w:lastRenderedPageBreak/>
        <w:drawing>
          <wp:inline distT="0" distB="0" distL="0" distR="0" wp14:anchorId="0BB4E4F6" wp14:editId="1989B43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5"/>
      <w:r w:rsidR="004241E9">
        <w:rPr>
          <w:rStyle w:val="CommentReference"/>
        </w:rPr>
        <w:commentReference w:id="5"/>
      </w:r>
      <w:commentRangeEnd w:id="6"/>
      <w:r w:rsidR="003E5119">
        <w:rPr>
          <w:rStyle w:val="CommentReference"/>
        </w:rPr>
        <w:commentReference w:id="6"/>
      </w:r>
    </w:p>
    <w:p w14:paraId="36D71F3C" w14:textId="7C54CF02" w:rsidR="00955301" w:rsidRPr="00955301" w:rsidRDefault="007775D1" w:rsidP="00B83C62">
      <w:pPr>
        <w:pStyle w:val="Caption"/>
        <w:jc w:val="center"/>
        <w:pPrChange w:id="7" w:author="Jonathan Camilleri" w:date="2025-09-08T17:13:00Z" w16du:dateUtc="2025-09-08T15:13:00Z">
          <w:pPr/>
        </w:pPrChange>
      </w:pPr>
      <w:r w:rsidRPr="0026307A">
        <w:rPr>
          <w:b/>
          <w:bCs/>
        </w:rPr>
        <w:t>Figure</w:t>
      </w:r>
      <w:r w:rsidR="004B58BD" w:rsidRPr="0026307A">
        <w:rPr>
          <w:b/>
          <w:bCs/>
        </w:rPr>
        <w:t xml:space="preserve"> </w:t>
      </w:r>
      <w:r w:rsidR="0026307A" w:rsidRPr="0026307A">
        <w:rPr>
          <w:b/>
          <w:bCs/>
        </w:rPr>
        <w:t>1</w:t>
      </w:r>
      <w:commentRangeStart w:id="8"/>
      <w:commentRangeStart w:id="9"/>
      <w:r w:rsidR="00725803">
        <w:t xml:space="preserve">: </w:t>
      </w:r>
      <w:commentRangeEnd w:id="8"/>
      <w:r w:rsidR="009D6725">
        <w:rPr>
          <w:rStyle w:val="CommentReference"/>
          <w:i w:val="0"/>
          <w:iCs w:val="0"/>
          <w:color w:val="auto"/>
        </w:rPr>
        <w:commentReference w:id="8"/>
      </w:r>
      <w:commentRangeEnd w:id="9"/>
      <w:r w:rsidR="003E5119">
        <w:rPr>
          <w:rStyle w:val="CommentReference"/>
          <w:i w:val="0"/>
          <w:iCs w:val="0"/>
          <w:color w:val="auto"/>
        </w:rPr>
        <w:commentReference w:id="9"/>
      </w:r>
      <w:r w:rsidR="00725803">
        <w:t xml:space="preserve">Broad Prompt </w:t>
      </w:r>
      <w:r w:rsidR="00D268E6">
        <w:t xml:space="preserve">Misconfiguration Detection </w:t>
      </w:r>
      <w:r w:rsidR="00725803">
        <w:t>Results</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29"/>
        <w:gridCol w:w="1991"/>
        <w:gridCol w:w="1992"/>
        <w:gridCol w:w="1992"/>
        <w:gridCol w:w="1992"/>
      </w:tblGrid>
      <w:tr w:rsidR="00013976" w14:paraId="14D3C6E5" w14:textId="77777777" w:rsidTr="00CF25C9">
        <w:tc>
          <w:tcPr>
            <w:tcW w:w="1029" w:type="dxa"/>
            <w:tcBorders>
              <w:top w:val="single" w:sz="12" w:space="0" w:color="auto"/>
              <w:bottom w:val="single" w:sz="12" w:space="0" w:color="auto"/>
              <w:right w:val="single" w:sz="12" w:space="0" w:color="auto"/>
            </w:tcBorders>
          </w:tcPr>
          <w:p w14:paraId="4FE441AF" w14:textId="4BBF93C9" w:rsidR="00013976" w:rsidRDefault="00013976" w:rsidP="003E13FF">
            <w:pPr>
              <w:jc w:val="center"/>
              <w:rPr>
                <w:b/>
                <w:bCs/>
              </w:rPr>
            </w:pPr>
            <w:commentRangeStart w:id="10"/>
            <w:commentRangeStart w:id="11"/>
            <w:r>
              <w:rPr>
                <w:b/>
                <w:bCs/>
              </w:rPr>
              <w:t>Protocol</w:t>
            </w:r>
          </w:p>
        </w:tc>
        <w:tc>
          <w:tcPr>
            <w:tcW w:w="1991" w:type="dxa"/>
            <w:tcBorders>
              <w:top w:val="single" w:sz="12" w:space="0" w:color="auto"/>
              <w:left w:val="single" w:sz="12" w:space="0" w:color="auto"/>
              <w:bottom w:val="single" w:sz="12" w:space="0" w:color="auto"/>
              <w:right w:val="single" w:sz="12" w:space="0" w:color="auto"/>
            </w:tcBorders>
          </w:tcPr>
          <w:p w14:paraId="4CAE994F" w14:textId="144218C0" w:rsidR="00013976" w:rsidRPr="00013976" w:rsidRDefault="00013976" w:rsidP="00013976">
            <w:pPr>
              <w:jc w:val="center"/>
              <w:rPr>
                <w:b/>
                <w:bCs/>
              </w:rPr>
            </w:pPr>
            <w:r>
              <w:rPr>
                <w:b/>
                <w:bCs/>
              </w:rPr>
              <w:t>Number of Errors</w:t>
            </w:r>
          </w:p>
        </w:tc>
        <w:tc>
          <w:tcPr>
            <w:tcW w:w="1992" w:type="dxa"/>
            <w:tcBorders>
              <w:top w:val="single" w:sz="12" w:space="0" w:color="auto"/>
              <w:left w:val="single" w:sz="12" w:space="0" w:color="auto"/>
              <w:bottom w:val="single" w:sz="12" w:space="0" w:color="auto"/>
              <w:right w:val="single" w:sz="12" w:space="0" w:color="auto"/>
            </w:tcBorders>
          </w:tcPr>
          <w:p w14:paraId="613C4563" w14:textId="239F710A" w:rsidR="00013976" w:rsidRPr="00CF25C9" w:rsidRDefault="00013976" w:rsidP="00CF25C9">
            <w:pPr>
              <w:jc w:val="center"/>
              <w:rPr>
                <w:b/>
                <w:bCs/>
              </w:rPr>
            </w:pPr>
            <w:r>
              <w:rPr>
                <w:b/>
                <w:bCs/>
              </w:rPr>
              <w:t>1 Error Detected</w:t>
            </w:r>
          </w:p>
        </w:tc>
        <w:tc>
          <w:tcPr>
            <w:tcW w:w="1992" w:type="dxa"/>
            <w:tcBorders>
              <w:top w:val="single" w:sz="12" w:space="0" w:color="auto"/>
              <w:left w:val="single" w:sz="12" w:space="0" w:color="auto"/>
              <w:bottom w:val="single" w:sz="12" w:space="0" w:color="auto"/>
              <w:right w:val="single" w:sz="12" w:space="0" w:color="auto"/>
            </w:tcBorders>
          </w:tcPr>
          <w:p w14:paraId="603ED110" w14:textId="71078205" w:rsidR="00013976" w:rsidRPr="00013976" w:rsidRDefault="00013976" w:rsidP="00013976">
            <w:pPr>
              <w:jc w:val="center"/>
              <w:rPr>
                <w:b/>
                <w:bCs/>
              </w:rPr>
            </w:pPr>
            <w:r w:rsidRPr="00DE700F">
              <w:rPr>
                <w:b/>
                <w:bCs/>
              </w:rPr>
              <w:t xml:space="preserve">2 </w:t>
            </w:r>
            <w:r>
              <w:rPr>
                <w:b/>
                <w:bCs/>
              </w:rPr>
              <w:t>Errors Detected</w:t>
            </w:r>
          </w:p>
        </w:tc>
        <w:tc>
          <w:tcPr>
            <w:tcW w:w="1992" w:type="dxa"/>
            <w:tcBorders>
              <w:top w:val="single" w:sz="12" w:space="0" w:color="auto"/>
              <w:left w:val="single" w:sz="12" w:space="0" w:color="auto"/>
              <w:bottom w:val="single" w:sz="12" w:space="0" w:color="auto"/>
            </w:tcBorders>
          </w:tcPr>
          <w:p w14:paraId="64E73471" w14:textId="02EA1B05" w:rsidR="00013976" w:rsidRPr="00013976" w:rsidRDefault="00013976" w:rsidP="00013976">
            <w:pPr>
              <w:jc w:val="center"/>
              <w:rPr>
                <w:b/>
                <w:bCs/>
              </w:rPr>
            </w:pPr>
            <w:r>
              <w:rPr>
                <w:b/>
                <w:bCs/>
              </w:rPr>
              <w:t>3 Errors Detected</w:t>
            </w:r>
          </w:p>
        </w:tc>
      </w:tr>
      <w:tr w:rsidR="00013976" w14:paraId="21DF249F" w14:textId="77777777" w:rsidTr="00CF25C9">
        <w:tc>
          <w:tcPr>
            <w:tcW w:w="1029" w:type="dxa"/>
            <w:vMerge w:val="restart"/>
            <w:tcBorders>
              <w:top w:val="single" w:sz="12" w:space="0" w:color="auto"/>
              <w:bottom w:val="single" w:sz="6" w:space="0" w:color="auto"/>
              <w:right w:val="single" w:sz="12" w:space="0" w:color="auto"/>
            </w:tcBorders>
            <w:vAlign w:val="center"/>
          </w:tcPr>
          <w:p w14:paraId="0584FF74" w14:textId="56D94D0D" w:rsidR="00013976" w:rsidRDefault="00013976" w:rsidP="00013976">
            <w:pPr>
              <w:jc w:val="center"/>
            </w:pPr>
            <w:r>
              <w:t>AAA</w:t>
            </w:r>
          </w:p>
        </w:tc>
        <w:tc>
          <w:tcPr>
            <w:tcW w:w="1991" w:type="dxa"/>
            <w:tcBorders>
              <w:top w:val="single" w:sz="12" w:space="0" w:color="auto"/>
              <w:left w:val="single" w:sz="12" w:space="0" w:color="auto"/>
              <w:bottom w:val="single" w:sz="6" w:space="0" w:color="auto"/>
              <w:right w:val="single" w:sz="12" w:space="0" w:color="auto"/>
            </w:tcBorders>
          </w:tcPr>
          <w:p w14:paraId="1B81EBA0" w14:textId="02B8C5B2" w:rsidR="00013976" w:rsidRDefault="00013976" w:rsidP="00013976">
            <w:pPr>
              <w:jc w:val="center"/>
            </w:pPr>
            <w:r>
              <w:t>1</w:t>
            </w:r>
          </w:p>
        </w:tc>
        <w:tc>
          <w:tcPr>
            <w:tcW w:w="1992" w:type="dxa"/>
            <w:tcBorders>
              <w:top w:val="single" w:sz="12" w:space="0" w:color="auto"/>
              <w:left w:val="single" w:sz="12" w:space="0" w:color="auto"/>
              <w:bottom w:val="single" w:sz="6" w:space="0" w:color="auto"/>
              <w:right w:val="single" w:sz="12" w:space="0" w:color="auto"/>
            </w:tcBorders>
          </w:tcPr>
          <w:p w14:paraId="623927F3" w14:textId="54D5ABC9" w:rsidR="00013976" w:rsidRDefault="00013976" w:rsidP="00013976">
            <w:pPr>
              <w:jc w:val="center"/>
            </w:pPr>
            <w:r>
              <w:t>5/5</w:t>
            </w:r>
          </w:p>
        </w:tc>
        <w:tc>
          <w:tcPr>
            <w:tcW w:w="1992" w:type="dxa"/>
            <w:tcBorders>
              <w:top w:val="single" w:sz="12" w:space="0" w:color="auto"/>
              <w:left w:val="single" w:sz="12" w:space="0" w:color="auto"/>
              <w:bottom w:val="single" w:sz="6" w:space="0" w:color="auto"/>
              <w:right w:val="single" w:sz="12" w:space="0" w:color="auto"/>
            </w:tcBorders>
          </w:tcPr>
          <w:p w14:paraId="45BE726A" w14:textId="242C2EDD" w:rsidR="00013976" w:rsidRDefault="00013976" w:rsidP="00013976">
            <w:pPr>
              <w:jc w:val="center"/>
            </w:pPr>
            <w:r>
              <w:t>-</w:t>
            </w:r>
          </w:p>
        </w:tc>
        <w:tc>
          <w:tcPr>
            <w:tcW w:w="1992" w:type="dxa"/>
            <w:tcBorders>
              <w:top w:val="single" w:sz="12" w:space="0" w:color="auto"/>
              <w:left w:val="single" w:sz="12" w:space="0" w:color="auto"/>
              <w:bottom w:val="single" w:sz="6" w:space="0" w:color="auto"/>
            </w:tcBorders>
          </w:tcPr>
          <w:p w14:paraId="36381DE2" w14:textId="4E0E9CE4" w:rsidR="00013976" w:rsidRDefault="00013976" w:rsidP="00013976">
            <w:pPr>
              <w:jc w:val="center"/>
            </w:pPr>
            <w:r>
              <w:t>-</w:t>
            </w:r>
          </w:p>
        </w:tc>
      </w:tr>
      <w:tr w:rsidR="00013976" w14:paraId="1A8B457C" w14:textId="77777777" w:rsidTr="00CF25C9">
        <w:tc>
          <w:tcPr>
            <w:tcW w:w="1029" w:type="dxa"/>
            <w:vMerge/>
            <w:tcBorders>
              <w:top w:val="single" w:sz="6" w:space="0" w:color="auto"/>
              <w:bottom w:val="single" w:sz="6" w:space="0" w:color="auto"/>
              <w:right w:val="single" w:sz="12" w:space="0" w:color="auto"/>
            </w:tcBorders>
            <w:vAlign w:val="center"/>
          </w:tcPr>
          <w:p w14:paraId="35A28E40" w14:textId="77777777" w:rsidR="00013976" w:rsidRDefault="00013976" w:rsidP="00013976">
            <w:pPr>
              <w:jc w:val="center"/>
            </w:pPr>
          </w:p>
        </w:tc>
        <w:tc>
          <w:tcPr>
            <w:tcW w:w="1991" w:type="dxa"/>
            <w:tcBorders>
              <w:top w:val="single" w:sz="6" w:space="0" w:color="auto"/>
              <w:left w:val="single" w:sz="12" w:space="0" w:color="auto"/>
              <w:bottom w:val="single" w:sz="6" w:space="0" w:color="auto"/>
              <w:right w:val="single" w:sz="12" w:space="0" w:color="auto"/>
            </w:tcBorders>
          </w:tcPr>
          <w:p w14:paraId="088CA01D" w14:textId="5A48CB0D" w:rsidR="00013976" w:rsidRDefault="00013976" w:rsidP="00013976">
            <w:pPr>
              <w:jc w:val="center"/>
            </w:pPr>
            <w:r>
              <w:t>2</w:t>
            </w:r>
          </w:p>
        </w:tc>
        <w:tc>
          <w:tcPr>
            <w:tcW w:w="1992" w:type="dxa"/>
            <w:tcBorders>
              <w:top w:val="single" w:sz="6" w:space="0" w:color="auto"/>
              <w:left w:val="single" w:sz="12" w:space="0" w:color="auto"/>
              <w:bottom w:val="single" w:sz="6" w:space="0" w:color="auto"/>
              <w:right w:val="single" w:sz="12" w:space="0" w:color="auto"/>
            </w:tcBorders>
          </w:tcPr>
          <w:p w14:paraId="15E71C6E" w14:textId="4DFEE462" w:rsidR="00013976" w:rsidRDefault="00013976" w:rsidP="00013976">
            <w:pPr>
              <w:jc w:val="center"/>
            </w:pPr>
            <w:r>
              <w:t>1/5</w:t>
            </w:r>
          </w:p>
        </w:tc>
        <w:tc>
          <w:tcPr>
            <w:tcW w:w="1992" w:type="dxa"/>
            <w:tcBorders>
              <w:top w:val="single" w:sz="6" w:space="0" w:color="auto"/>
              <w:left w:val="single" w:sz="12" w:space="0" w:color="auto"/>
              <w:bottom w:val="single" w:sz="6" w:space="0" w:color="auto"/>
              <w:right w:val="single" w:sz="12" w:space="0" w:color="auto"/>
            </w:tcBorders>
          </w:tcPr>
          <w:p w14:paraId="5E3A5BA9" w14:textId="624F9396" w:rsidR="00013976" w:rsidRDefault="00013976" w:rsidP="00013976">
            <w:pPr>
              <w:jc w:val="center"/>
            </w:pPr>
            <w:r>
              <w:t>1/5</w:t>
            </w:r>
          </w:p>
        </w:tc>
        <w:tc>
          <w:tcPr>
            <w:tcW w:w="1992" w:type="dxa"/>
            <w:tcBorders>
              <w:top w:val="single" w:sz="6" w:space="0" w:color="auto"/>
              <w:left w:val="single" w:sz="12" w:space="0" w:color="auto"/>
              <w:bottom w:val="single" w:sz="6" w:space="0" w:color="auto"/>
            </w:tcBorders>
          </w:tcPr>
          <w:p w14:paraId="7FDB48F8" w14:textId="21A5B10B" w:rsidR="00013976" w:rsidRDefault="00013976" w:rsidP="00013976">
            <w:pPr>
              <w:jc w:val="center"/>
            </w:pPr>
            <w:r>
              <w:t>-</w:t>
            </w:r>
          </w:p>
        </w:tc>
      </w:tr>
      <w:tr w:rsidR="00013976" w14:paraId="508D6D55" w14:textId="77777777" w:rsidTr="00CF25C9">
        <w:tc>
          <w:tcPr>
            <w:tcW w:w="1029" w:type="dxa"/>
            <w:vMerge/>
            <w:tcBorders>
              <w:top w:val="single" w:sz="6" w:space="0" w:color="auto"/>
              <w:bottom w:val="single" w:sz="12" w:space="0" w:color="auto"/>
              <w:right w:val="single" w:sz="12" w:space="0" w:color="auto"/>
            </w:tcBorders>
            <w:vAlign w:val="center"/>
          </w:tcPr>
          <w:p w14:paraId="580A73D0" w14:textId="77777777" w:rsidR="00013976" w:rsidRDefault="00013976" w:rsidP="00013976">
            <w:pPr>
              <w:jc w:val="center"/>
            </w:pPr>
          </w:p>
        </w:tc>
        <w:tc>
          <w:tcPr>
            <w:tcW w:w="1991" w:type="dxa"/>
            <w:tcBorders>
              <w:top w:val="single" w:sz="6" w:space="0" w:color="auto"/>
              <w:left w:val="single" w:sz="12" w:space="0" w:color="auto"/>
              <w:bottom w:val="single" w:sz="12" w:space="0" w:color="auto"/>
              <w:right w:val="single" w:sz="12" w:space="0" w:color="auto"/>
            </w:tcBorders>
          </w:tcPr>
          <w:p w14:paraId="5DE96416" w14:textId="38380451" w:rsidR="00013976" w:rsidRDefault="00013976" w:rsidP="00013976">
            <w:pPr>
              <w:jc w:val="center"/>
            </w:pPr>
            <w:r>
              <w:t>3</w:t>
            </w:r>
          </w:p>
        </w:tc>
        <w:tc>
          <w:tcPr>
            <w:tcW w:w="1992" w:type="dxa"/>
            <w:tcBorders>
              <w:top w:val="single" w:sz="6" w:space="0" w:color="auto"/>
              <w:left w:val="single" w:sz="12" w:space="0" w:color="auto"/>
              <w:bottom w:val="single" w:sz="12" w:space="0" w:color="auto"/>
              <w:right w:val="single" w:sz="12" w:space="0" w:color="auto"/>
            </w:tcBorders>
          </w:tcPr>
          <w:p w14:paraId="5DB18EBC" w14:textId="0A6DE7E9" w:rsidR="00013976" w:rsidRDefault="00013976" w:rsidP="00013976">
            <w:pPr>
              <w:jc w:val="center"/>
            </w:pPr>
            <w:r>
              <w:t>4/5</w:t>
            </w:r>
          </w:p>
        </w:tc>
        <w:tc>
          <w:tcPr>
            <w:tcW w:w="1992" w:type="dxa"/>
            <w:tcBorders>
              <w:top w:val="single" w:sz="6" w:space="0" w:color="auto"/>
              <w:left w:val="single" w:sz="12" w:space="0" w:color="auto"/>
              <w:bottom w:val="single" w:sz="12" w:space="0" w:color="auto"/>
              <w:right w:val="single" w:sz="12" w:space="0" w:color="auto"/>
            </w:tcBorders>
          </w:tcPr>
          <w:p w14:paraId="7FBDADF7" w14:textId="35668766" w:rsidR="00013976" w:rsidRDefault="00013976" w:rsidP="00013976">
            <w:pPr>
              <w:jc w:val="center"/>
            </w:pPr>
            <w:r>
              <w:t>0/5</w:t>
            </w:r>
          </w:p>
        </w:tc>
        <w:tc>
          <w:tcPr>
            <w:tcW w:w="1992" w:type="dxa"/>
            <w:tcBorders>
              <w:top w:val="single" w:sz="6" w:space="0" w:color="auto"/>
              <w:left w:val="single" w:sz="12" w:space="0" w:color="auto"/>
              <w:bottom w:val="single" w:sz="12" w:space="0" w:color="auto"/>
            </w:tcBorders>
          </w:tcPr>
          <w:p w14:paraId="2AC7DD9C" w14:textId="775F95BA" w:rsidR="00013976" w:rsidRDefault="00013976" w:rsidP="00013976">
            <w:pPr>
              <w:jc w:val="center"/>
            </w:pPr>
            <w:r>
              <w:t>0/5</w:t>
            </w:r>
          </w:p>
        </w:tc>
      </w:tr>
      <w:tr w:rsidR="00013976" w14:paraId="3EECD175" w14:textId="77777777" w:rsidTr="00CF25C9">
        <w:trPr>
          <w:trHeight w:val="68"/>
        </w:trPr>
        <w:tc>
          <w:tcPr>
            <w:tcW w:w="1029" w:type="dxa"/>
            <w:vMerge w:val="restart"/>
            <w:tcBorders>
              <w:top w:val="single" w:sz="12" w:space="0" w:color="auto"/>
              <w:bottom w:val="single" w:sz="6" w:space="0" w:color="auto"/>
              <w:right w:val="single" w:sz="12" w:space="0" w:color="auto"/>
            </w:tcBorders>
            <w:vAlign w:val="center"/>
          </w:tcPr>
          <w:p w14:paraId="26BCBF8D" w14:textId="33226CFF" w:rsidR="00013976" w:rsidRDefault="00013976" w:rsidP="00013976">
            <w:pPr>
              <w:jc w:val="center"/>
            </w:pPr>
            <w:r>
              <w:t>EIGRP</w:t>
            </w:r>
          </w:p>
        </w:tc>
        <w:tc>
          <w:tcPr>
            <w:tcW w:w="1991" w:type="dxa"/>
            <w:tcBorders>
              <w:top w:val="single" w:sz="12" w:space="0" w:color="auto"/>
              <w:left w:val="single" w:sz="12" w:space="0" w:color="auto"/>
              <w:bottom w:val="single" w:sz="6" w:space="0" w:color="auto"/>
              <w:right w:val="single" w:sz="12" w:space="0" w:color="auto"/>
            </w:tcBorders>
          </w:tcPr>
          <w:p w14:paraId="34827033" w14:textId="2409CAFB" w:rsidR="00013976" w:rsidRDefault="00013976" w:rsidP="00013976">
            <w:pPr>
              <w:jc w:val="center"/>
            </w:pPr>
            <w:r>
              <w:t>1</w:t>
            </w:r>
          </w:p>
        </w:tc>
        <w:tc>
          <w:tcPr>
            <w:tcW w:w="1992" w:type="dxa"/>
            <w:tcBorders>
              <w:top w:val="single" w:sz="12" w:space="0" w:color="auto"/>
              <w:left w:val="single" w:sz="12" w:space="0" w:color="auto"/>
              <w:bottom w:val="single" w:sz="6" w:space="0" w:color="auto"/>
              <w:right w:val="single" w:sz="12" w:space="0" w:color="auto"/>
            </w:tcBorders>
          </w:tcPr>
          <w:p w14:paraId="0B1714F8" w14:textId="0C0460CD" w:rsidR="00013976" w:rsidRDefault="00013976" w:rsidP="00013976">
            <w:pPr>
              <w:jc w:val="center"/>
            </w:pPr>
            <w:r>
              <w:t>0/5</w:t>
            </w:r>
          </w:p>
        </w:tc>
        <w:tc>
          <w:tcPr>
            <w:tcW w:w="1992" w:type="dxa"/>
            <w:tcBorders>
              <w:top w:val="single" w:sz="12" w:space="0" w:color="auto"/>
              <w:left w:val="single" w:sz="12" w:space="0" w:color="auto"/>
              <w:bottom w:val="single" w:sz="6" w:space="0" w:color="auto"/>
              <w:right w:val="single" w:sz="12" w:space="0" w:color="auto"/>
            </w:tcBorders>
          </w:tcPr>
          <w:p w14:paraId="0F8C29AA" w14:textId="77777777" w:rsidR="00013976" w:rsidRDefault="00013976" w:rsidP="00013976">
            <w:pPr>
              <w:jc w:val="center"/>
            </w:pPr>
          </w:p>
        </w:tc>
        <w:tc>
          <w:tcPr>
            <w:tcW w:w="1992" w:type="dxa"/>
            <w:tcBorders>
              <w:top w:val="single" w:sz="12" w:space="0" w:color="auto"/>
              <w:left w:val="single" w:sz="12" w:space="0" w:color="auto"/>
              <w:bottom w:val="single" w:sz="6" w:space="0" w:color="auto"/>
            </w:tcBorders>
          </w:tcPr>
          <w:p w14:paraId="4DAE9DE9" w14:textId="4383DB57" w:rsidR="00013976" w:rsidRDefault="00013976" w:rsidP="00013976">
            <w:pPr>
              <w:jc w:val="center"/>
            </w:pPr>
          </w:p>
        </w:tc>
      </w:tr>
      <w:tr w:rsidR="00013976" w14:paraId="33C755D4" w14:textId="77777777" w:rsidTr="00CF25C9">
        <w:trPr>
          <w:trHeight w:val="68"/>
        </w:trPr>
        <w:tc>
          <w:tcPr>
            <w:tcW w:w="1029" w:type="dxa"/>
            <w:vMerge/>
            <w:tcBorders>
              <w:top w:val="single" w:sz="6" w:space="0" w:color="auto"/>
              <w:bottom w:val="single" w:sz="6" w:space="0" w:color="auto"/>
              <w:right w:val="single" w:sz="12" w:space="0" w:color="auto"/>
            </w:tcBorders>
            <w:vAlign w:val="center"/>
          </w:tcPr>
          <w:p w14:paraId="4049BDC2" w14:textId="77777777" w:rsidR="00013976" w:rsidRDefault="00013976" w:rsidP="00013976">
            <w:pPr>
              <w:jc w:val="center"/>
            </w:pPr>
          </w:p>
        </w:tc>
        <w:tc>
          <w:tcPr>
            <w:tcW w:w="1991" w:type="dxa"/>
            <w:tcBorders>
              <w:top w:val="single" w:sz="6" w:space="0" w:color="auto"/>
              <w:left w:val="single" w:sz="12" w:space="0" w:color="auto"/>
              <w:bottom w:val="single" w:sz="6" w:space="0" w:color="auto"/>
              <w:right w:val="single" w:sz="12" w:space="0" w:color="auto"/>
            </w:tcBorders>
          </w:tcPr>
          <w:p w14:paraId="6CAB50F3" w14:textId="320D38D3" w:rsidR="00013976" w:rsidRDefault="00013976" w:rsidP="00013976">
            <w:pPr>
              <w:jc w:val="center"/>
            </w:pPr>
            <w:r>
              <w:t>2</w:t>
            </w:r>
          </w:p>
        </w:tc>
        <w:tc>
          <w:tcPr>
            <w:tcW w:w="1992" w:type="dxa"/>
            <w:tcBorders>
              <w:top w:val="single" w:sz="6" w:space="0" w:color="auto"/>
              <w:left w:val="single" w:sz="12" w:space="0" w:color="auto"/>
              <w:bottom w:val="single" w:sz="6" w:space="0" w:color="auto"/>
              <w:right w:val="single" w:sz="12" w:space="0" w:color="auto"/>
            </w:tcBorders>
          </w:tcPr>
          <w:p w14:paraId="034D7B9C" w14:textId="0F202727" w:rsidR="00013976" w:rsidRDefault="00013976" w:rsidP="00013976">
            <w:pPr>
              <w:jc w:val="center"/>
            </w:pPr>
            <w:r>
              <w:t>1/5</w:t>
            </w:r>
          </w:p>
        </w:tc>
        <w:tc>
          <w:tcPr>
            <w:tcW w:w="1992" w:type="dxa"/>
            <w:tcBorders>
              <w:top w:val="single" w:sz="6" w:space="0" w:color="auto"/>
              <w:left w:val="single" w:sz="12" w:space="0" w:color="auto"/>
              <w:bottom w:val="single" w:sz="6" w:space="0" w:color="auto"/>
              <w:right w:val="single" w:sz="12" w:space="0" w:color="auto"/>
            </w:tcBorders>
          </w:tcPr>
          <w:p w14:paraId="4E8BB091" w14:textId="627B47CB" w:rsidR="00013976" w:rsidRDefault="00013976" w:rsidP="00013976">
            <w:pPr>
              <w:jc w:val="center"/>
            </w:pPr>
            <w:r>
              <w:t>0/5</w:t>
            </w:r>
          </w:p>
        </w:tc>
        <w:tc>
          <w:tcPr>
            <w:tcW w:w="1992" w:type="dxa"/>
            <w:tcBorders>
              <w:top w:val="single" w:sz="6" w:space="0" w:color="auto"/>
              <w:left w:val="single" w:sz="12" w:space="0" w:color="auto"/>
              <w:bottom w:val="single" w:sz="6" w:space="0" w:color="auto"/>
            </w:tcBorders>
          </w:tcPr>
          <w:p w14:paraId="60017A8D" w14:textId="77777777" w:rsidR="00013976" w:rsidRDefault="00013976" w:rsidP="00013976">
            <w:pPr>
              <w:jc w:val="center"/>
            </w:pPr>
          </w:p>
        </w:tc>
      </w:tr>
      <w:tr w:rsidR="00013976" w14:paraId="2072E5E0" w14:textId="77777777" w:rsidTr="00CF25C9">
        <w:trPr>
          <w:trHeight w:val="68"/>
        </w:trPr>
        <w:tc>
          <w:tcPr>
            <w:tcW w:w="1029" w:type="dxa"/>
            <w:vMerge/>
            <w:tcBorders>
              <w:top w:val="single" w:sz="6" w:space="0" w:color="auto"/>
              <w:bottom w:val="single" w:sz="12" w:space="0" w:color="auto"/>
              <w:right w:val="single" w:sz="12" w:space="0" w:color="auto"/>
            </w:tcBorders>
            <w:vAlign w:val="center"/>
          </w:tcPr>
          <w:p w14:paraId="21F4DD24" w14:textId="77777777" w:rsidR="00013976" w:rsidRDefault="00013976" w:rsidP="00013976">
            <w:pPr>
              <w:jc w:val="center"/>
            </w:pPr>
          </w:p>
        </w:tc>
        <w:tc>
          <w:tcPr>
            <w:tcW w:w="1991" w:type="dxa"/>
            <w:tcBorders>
              <w:top w:val="single" w:sz="6" w:space="0" w:color="auto"/>
              <w:left w:val="single" w:sz="12" w:space="0" w:color="auto"/>
              <w:bottom w:val="single" w:sz="12" w:space="0" w:color="auto"/>
              <w:right w:val="single" w:sz="12" w:space="0" w:color="auto"/>
            </w:tcBorders>
          </w:tcPr>
          <w:p w14:paraId="32CA6D16" w14:textId="6801A3C6" w:rsidR="00013976" w:rsidRDefault="00013976" w:rsidP="00013976">
            <w:pPr>
              <w:jc w:val="center"/>
            </w:pPr>
            <w:r>
              <w:t>3</w:t>
            </w:r>
          </w:p>
        </w:tc>
        <w:tc>
          <w:tcPr>
            <w:tcW w:w="1992" w:type="dxa"/>
            <w:tcBorders>
              <w:top w:val="single" w:sz="6" w:space="0" w:color="auto"/>
              <w:left w:val="single" w:sz="12" w:space="0" w:color="auto"/>
              <w:bottom w:val="single" w:sz="12" w:space="0" w:color="auto"/>
              <w:right w:val="single" w:sz="12" w:space="0" w:color="auto"/>
            </w:tcBorders>
          </w:tcPr>
          <w:p w14:paraId="1AC7AA27" w14:textId="34F24F7A" w:rsidR="00013976" w:rsidRDefault="00013976" w:rsidP="00013976">
            <w:pPr>
              <w:jc w:val="center"/>
            </w:pPr>
            <w:r>
              <w:t>0/5</w:t>
            </w:r>
          </w:p>
        </w:tc>
        <w:tc>
          <w:tcPr>
            <w:tcW w:w="1992" w:type="dxa"/>
            <w:tcBorders>
              <w:top w:val="single" w:sz="6" w:space="0" w:color="auto"/>
              <w:left w:val="single" w:sz="12" w:space="0" w:color="auto"/>
              <w:bottom w:val="single" w:sz="12" w:space="0" w:color="auto"/>
              <w:right w:val="single" w:sz="12" w:space="0" w:color="auto"/>
            </w:tcBorders>
          </w:tcPr>
          <w:p w14:paraId="78D766BE" w14:textId="0BC90C2A" w:rsidR="00013976" w:rsidRDefault="00013976" w:rsidP="00013976">
            <w:pPr>
              <w:jc w:val="center"/>
            </w:pPr>
            <w:r>
              <w:t>0/5</w:t>
            </w:r>
          </w:p>
        </w:tc>
        <w:tc>
          <w:tcPr>
            <w:tcW w:w="1992" w:type="dxa"/>
            <w:tcBorders>
              <w:top w:val="single" w:sz="6" w:space="0" w:color="auto"/>
              <w:left w:val="single" w:sz="12" w:space="0" w:color="auto"/>
              <w:bottom w:val="single" w:sz="12" w:space="0" w:color="auto"/>
            </w:tcBorders>
          </w:tcPr>
          <w:p w14:paraId="7A8D7949" w14:textId="284434CA" w:rsidR="00013976" w:rsidRDefault="00013976" w:rsidP="00013976">
            <w:pPr>
              <w:jc w:val="center"/>
            </w:pPr>
            <w:r>
              <w:t>0/5</w:t>
            </w:r>
          </w:p>
        </w:tc>
      </w:tr>
      <w:tr w:rsidR="00013976" w14:paraId="57BBED49" w14:textId="77777777" w:rsidTr="00CF25C9">
        <w:trPr>
          <w:trHeight w:val="68"/>
        </w:trPr>
        <w:tc>
          <w:tcPr>
            <w:tcW w:w="1029" w:type="dxa"/>
            <w:vMerge w:val="restart"/>
            <w:tcBorders>
              <w:top w:val="single" w:sz="12" w:space="0" w:color="auto"/>
              <w:bottom w:val="single" w:sz="6" w:space="0" w:color="auto"/>
              <w:right w:val="single" w:sz="12" w:space="0" w:color="auto"/>
            </w:tcBorders>
            <w:vAlign w:val="center"/>
          </w:tcPr>
          <w:p w14:paraId="7527E550" w14:textId="145ACE9C" w:rsidR="00013976" w:rsidRDefault="00013976" w:rsidP="00013976">
            <w:pPr>
              <w:jc w:val="center"/>
            </w:pPr>
            <w:r>
              <w:t>OSPF</w:t>
            </w:r>
          </w:p>
        </w:tc>
        <w:tc>
          <w:tcPr>
            <w:tcW w:w="1991" w:type="dxa"/>
            <w:tcBorders>
              <w:top w:val="single" w:sz="12" w:space="0" w:color="auto"/>
              <w:left w:val="single" w:sz="12" w:space="0" w:color="auto"/>
              <w:bottom w:val="single" w:sz="6" w:space="0" w:color="auto"/>
              <w:right w:val="single" w:sz="12" w:space="0" w:color="auto"/>
            </w:tcBorders>
          </w:tcPr>
          <w:p w14:paraId="6108525D" w14:textId="49D46B5F" w:rsidR="00013976" w:rsidRDefault="00013976" w:rsidP="00013976">
            <w:pPr>
              <w:jc w:val="center"/>
            </w:pPr>
            <w:r>
              <w:t>1</w:t>
            </w:r>
          </w:p>
        </w:tc>
        <w:tc>
          <w:tcPr>
            <w:tcW w:w="1992" w:type="dxa"/>
            <w:tcBorders>
              <w:top w:val="single" w:sz="12" w:space="0" w:color="auto"/>
              <w:left w:val="single" w:sz="12" w:space="0" w:color="auto"/>
              <w:bottom w:val="single" w:sz="6" w:space="0" w:color="auto"/>
              <w:right w:val="single" w:sz="12" w:space="0" w:color="auto"/>
            </w:tcBorders>
          </w:tcPr>
          <w:p w14:paraId="174CB100" w14:textId="0AC94DFE" w:rsidR="00013976" w:rsidRDefault="00013976" w:rsidP="00013976">
            <w:pPr>
              <w:jc w:val="center"/>
            </w:pPr>
            <w:r>
              <w:t>1/5</w:t>
            </w:r>
          </w:p>
        </w:tc>
        <w:tc>
          <w:tcPr>
            <w:tcW w:w="1992" w:type="dxa"/>
            <w:tcBorders>
              <w:top w:val="single" w:sz="12" w:space="0" w:color="auto"/>
              <w:left w:val="single" w:sz="12" w:space="0" w:color="auto"/>
              <w:bottom w:val="single" w:sz="6" w:space="0" w:color="auto"/>
              <w:right w:val="single" w:sz="12" w:space="0" w:color="auto"/>
            </w:tcBorders>
          </w:tcPr>
          <w:p w14:paraId="742F0019" w14:textId="77777777" w:rsidR="00013976" w:rsidRDefault="00013976" w:rsidP="00013976">
            <w:pPr>
              <w:jc w:val="center"/>
            </w:pPr>
          </w:p>
        </w:tc>
        <w:tc>
          <w:tcPr>
            <w:tcW w:w="1992" w:type="dxa"/>
            <w:tcBorders>
              <w:top w:val="single" w:sz="12" w:space="0" w:color="auto"/>
              <w:left w:val="single" w:sz="12" w:space="0" w:color="auto"/>
              <w:bottom w:val="single" w:sz="6" w:space="0" w:color="auto"/>
            </w:tcBorders>
          </w:tcPr>
          <w:p w14:paraId="4A23BAA3" w14:textId="77777777" w:rsidR="00013976" w:rsidRDefault="00013976" w:rsidP="00013976">
            <w:pPr>
              <w:jc w:val="center"/>
            </w:pPr>
          </w:p>
        </w:tc>
      </w:tr>
      <w:tr w:rsidR="00013976" w14:paraId="1AB91886" w14:textId="77777777" w:rsidTr="00CF25C9">
        <w:trPr>
          <w:trHeight w:val="68"/>
        </w:trPr>
        <w:tc>
          <w:tcPr>
            <w:tcW w:w="1029" w:type="dxa"/>
            <w:vMerge/>
            <w:tcBorders>
              <w:top w:val="single" w:sz="6" w:space="0" w:color="auto"/>
              <w:bottom w:val="single" w:sz="6" w:space="0" w:color="auto"/>
              <w:right w:val="single" w:sz="12" w:space="0" w:color="auto"/>
            </w:tcBorders>
            <w:vAlign w:val="center"/>
          </w:tcPr>
          <w:p w14:paraId="73A11DEF" w14:textId="77777777" w:rsidR="00013976" w:rsidRDefault="00013976" w:rsidP="00013976">
            <w:pPr>
              <w:jc w:val="center"/>
            </w:pPr>
          </w:p>
        </w:tc>
        <w:tc>
          <w:tcPr>
            <w:tcW w:w="1991" w:type="dxa"/>
            <w:tcBorders>
              <w:top w:val="single" w:sz="6" w:space="0" w:color="auto"/>
              <w:left w:val="single" w:sz="12" w:space="0" w:color="auto"/>
              <w:bottom w:val="single" w:sz="6" w:space="0" w:color="auto"/>
              <w:right w:val="single" w:sz="12" w:space="0" w:color="auto"/>
            </w:tcBorders>
          </w:tcPr>
          <w:p w14:paraId="7B0E7F71" w14:textId="16952B0C" w:rsidR="00013976" w:rsidRDefault="00013976" w:rsidP="00013976">
            <w:pPr>
              <w:jc w:val="center"/>
            </w:pPr>
            <w:r>
              <w:t>2</w:t>
            </w:r>
          </w:p>
        </w:tc>
        <w:tc>
          <w:tcPr>
            <w:tcW w:w="1992" w:type="dxa"/>
            <w:tcBorders>
              <w:top w:val="single" w:sz="6" w:space="0" w:color="auto"/>
              <w:left w:val="single" w:sz="12" w:space="0" w:color="auto"/>
              <w:bottom w:val="single" w:sz="6" w:space="0" w:color="auto"/>
              <w:right w:val="single" w:sz="12" w:space="0" w:color="auto"/>
            </w:tcBorders>
          </w:tcPr>
          <w:p w14:paraId="763C1818" w14:textId="797367AE" w:rsidR="00013976" w:rsidRDefault="00013976" w:rsidP="00013976">
            <w:pPr>
              <w:jc w:val="center"/>
            </w:pPr>
            <w:r>
              <w:t>2/5</w:t>
            </w:r>
          </w:p>
        </w:tc>
        <w:tc>
          <w:tcPr>
            <w:tcW w:w="1992" w:type="dxa"/>
            <w:tcBorders>
              <w:top w:val="single" w:sz="6" w:space="0" w:color="auto"/>
              <w:left w:val="single" w:sz="12" w:space="0" w:color="auto"/>
              <w:bottom w:val="single" w:sz="6" w:space="0" w:color="auto"/>
              <w:right w:val="single" w:sz="12" w:space="0" w:color="auto"/>
            </w:tcBorders>
          </w:tcPr>
          <w:p w14:paraId="7A754F45" w14:textId="5F5FD172" w:rsidR="00013976" w:rsidRDefault="00013976" w:rsidP="00013976">
            <w:pPr>
              <w:jc w:val="center"/>
            </w:pPr>
            <w:r>
              <w:t>3/5</w:t>
            </w:r>
          </w:p>
        </w:tc>
        <w:tc>
          <w:tcPr>
            <w:tcW w:w="1992" w:type="dxa"/>
            <w:tcBorders>
              <w:top w:val="single" w:sz="6" w:space="0" w:color="auto"/>
              <w:left w:val="single" w:sz="12" w:space="0" w:color="auto"/>
              <w:bottom w:val="single" w:sz="6" w:space="0" w:color="auto"/>
            </w:tcBorders>
          </w:tcPr>
          <w:p w14:paraId="016F0255" w14:textId="77777777" w:rsidR="00013976" w:rsidRDefault="00013976" w:rsidP="00013976">
            <w:pPr>
              <w:jc w:val="center"/>
            </w:pPr>
          </w:p>
        </w:tc>
      </w:tr>
      <w:tr w:rsidR="00013976" w14:paraId="2DEF81BD" w14:textId="77777777" w:rsidTr="00CF25C9">
        <w:trPr>
          <w:trHeight w:val="68"/>
        </w:trPr>
        <w:tc>
          <w:tcPr>
            <w:tcW w:w="1029" w:type="dxa"/>
            <w:vMerge/>
            <w:tcBorders>
              <w:top w:val="single" w:sz="6" w:space="0" w:color="auto"/>
              <w:bottom w:val="single" w:sz="12" w:space="0" w:color="auto"/>
              <w:right w:val="single" w:sz="12" w:space="0" w:color="auto"/>
            </w:tcBorders>
            <w:vAlign w:val="center"/>
          </w:tcPr>
          <w:p w14:paraId="1776CA5D" w14:textId="77777777" w:rsidR="00013976" w:rsidRDefault="00013976" w:rsidP="00013976">
            <w:pPr>
              <w:jc w:val="center"/>
            </w:pPr>
          </w:p>
        </w:tc>
        <w:tc>
          <w:tcPr>
            <w:tcW w:w="1991" w:type="dxa"/>
            <w:tcBorders>
              <w:top w:val="single" w:sz="6" w:space="0" w:color="auto"/>
              <w:left w:val="single" w:sz="12" w:space="0" w:color="auto"/>
              <w:bottom w:val="single" w:sz="12" w:space="0" w:color="auto"/>
              <w:right w:val="single" w:sz="12" w:space="0" w:color="auto"/>
            </w:tcBorders>
          </w:tcPr>
          <w:p w14:paraId="1D101797" w14:textId="07064AF8" w:rsidR="00013976" w:rsidRDefault="00013976" w:rsidP="00013976">
            <w:pPr>
              <w:jc w:val="center"/>
            </w:pPr>
            <w:r>
              <w:t>3</w:t>
            </w:r>
          </w:p>
        </w:tc>
        <w:tc>
          <w:tcPr>
            <w:tcW w:w="1992" w:type="dxa"/>
            <w:tcBorders>
              <w:top w:val="single" w:sz="6" w:space="0" w:color="auto"/>
              <w:left w:val="single" w:sz="12" w:space="0" w:color="auto"/>
              <w:bottom w:val="single" w:sz="12" w:space="0" w:color="auto"/>
              <w:right w:val="single" w:sz="12" w:space="0" w:color="auto"/>
            </w:tcBorders>
          </w:tcPr>
          <w:p w14:paraId="0D65C19E" w14:textId="1B149AF2" w:rsidR="00013976" w:rsidRDefault="00013976" w:rsidP="00013976">
            <w:pPr>
              <w:jc w:val="center"/>
            </w:pPr>
            <w:r>
              <w:t>1/5</w:t>
            </w:r>
          </w:p>
        </w:tc>
        <w:tc>
          <w:tcPr>
            <w:tcW w:w="1992" w:type="dxa"/>
            <w:tcBorders>
              <w:top w:val="single" w:sz="6" w:space="0" w:color="auto"/>
              <w:left w:val="single" w:sz="12" w:space="0" w:color="auto"/>
              <w:bottom w:val="single" w:sz="12" w:space="0" w:color="auto"/>
              <w:right w:val="single" w:sz="12" w:space="0" w:color="auto"/>
            </w:tcBorders>
          </w:tcPr>
          <w:p w14:paraId="13C18200" w14:textId="2D8531B8" w:rsidR="00013976" w:rsidRDefault="00013976" w:rsidP="00013976">
            <w:pPr>
              <w:jc w:val="center"/>
            </w:pPr>
            <w:r>
              <w:t>2/5</w:t>
            </w:r>
          </w:p>
        </w:tc>
        <w:tc>
          <w:tcPr>
            <w:tcW w:w="1992" w:type="dxa"/>
            <w:tcBorders>
              <w:top w:val="single" w:sz="6" w:space="0" w:color="auto"/>
              <w:left w:val="single" w:sz="12" w:space="0" w:color="auto"/>
              <w:bottom w:val="single" w:sz="12" w:space="0" w:color="auto"/>
            </w:tcBorders>
          </w:tcPr>
          <w:p w14:paraId="01A4E4F0" w14:textId="22C9EC55" w:rsidR="00013976" w:rsidRDefault="00013976" w:rsidP="00013976">
            <w:pPr>
              <w:jc w:val="center"/>
            </w:pPr>
            <w:r>
              <w:t>1/5</w:t>
            </w:r>
          </w:p>
        </w:tc>
      </w:tr>
      <w:tr w:rsidR="00013976" w14:paraId="6D56B9C4" w14:textId="77777777" w:rsidTr="00CF25C9">
        <w:trPr>
          <w:trHeight w:val="68"/>
        </w:trPr>
        <w:tc>
          <w:tcPr>
            <w:tcW w:w="1029" w:type="dxa"/>
            <w:vMerge w:val="restart"/>
            <w:tcBorders>
              <w:top w:val="single" w:sz="12" w:space="0" w:color="auto"/>
              <w:bottom w:val="single" w:sz="6" w:space="0" w:color="auto"/>
              <w:right w:val="single" w:sz="12" w:space="0" w:color="auto"/>
            </w:tcBorders>
            <w:vAlign w:val="center"/>
          </w:tcPr>
          <w:p w14:paraId="3D0950C3" w14:textId="6C7911C6" w:rsidR="00013976" w:rsidRDefault="00013976" w:rsidP="00013976">
            <w:pPr>
              <w:jc w:val="center"/>
            </w:pPr>
            <w:r>
              <w:t>RIP</w:t>
            </w:r>
          </w:p>
        </w:tc>
        <w:tc>
          <w:tcPr>
            <w:tcW w:w="1991" w:type="dxa"/>
            <w:tcBorders>
              <w:top w:val="single" w:sz="12" w:space="0" w:color="auto"/>
              <w:left w:val="single" w:sz="12" w:space="0" w:color="auto"/>
              <w:bottom w:val="single" w:sz="6" w:space="0" w:color="auto"/>
              <w:right w:val="single" w:sz="12" w:space="0" w:color="auto"/>
            </w:tcBorders>
          </w:tcPr>
          <w:p w14:paraId="7175F924" w14:textId="433E0317" w:rsidR="00013976" w:rsidRDefault="00013976" w:rsidP="00013976">
            <w:pPr>
              <w:jc w:val="center"/>
            </w:pPr>
            <w:r>
              <w:t>1</w:t>
            </w:r>
          </w:p>
        </w:tc>
        <w:tc>
          <w:tcPr>
            <w:tcW w:w="1992" w:type="dxa"/>
            <w:tcBorders>
              <w:top w:val="single" w:sz="12" w:space="0" w:color="auto"/>
              <w:left w:val="single" w:sz="12" w:space="0" w:color="auto"/>
              <w:bottom w:val="single" w:sz="6" w:space="0" w:color="auto"/>
              <w:right w:val="single" w:sz="12" w:space="0" w:color="auto"/>
            </w:tcBorders>
          </w:tcPr>
          <w:p w14:paraId="55E3DCFA" w14:textId="7D35E239" w:rsidR="00013976" w:rsidRDefault="00013976" w:rsidP="00013976">
            <w:pPr>
              <w:jc w:val="center"/>
            </w:pPr>
            <w:r>
              <w:t>0/5</w:t>
            </w:r>
          </w:p>
        </w:tc>
        <w:tc>
          <w:tcPr>
            <w:tcW w:w="1992" w:type="dxa"/>
            <w:tcBorders>
              <w:top w:val="single" w:sz="12" w:space="0" w:color="auto"/>
              <w:left w:val="single" w:sz="12" w:space="0" w:color="auto"/>
              <w:bottom w:val="single" w:sz="6" w:space="0" w:color="auto"/>
              <w:right w:val="single" w:sz="12" w:space="0" w:color="auto"/>
            </w:tcBorders>
          </w:tcPr>
          <w:p w14:paraId="21A14940" w14:textId="77777777" w:rsidR="00013976" w:rsidRDefault="00013976" w:rsidP="00013976">
            <w:pPr>
              <w:jc w:val="center"/>
            </w:pPr>
          </w:p>
        </w:tc>
        <w:tc>
          <w:tcPr>
            <w:tcW w:w="1992" w:type="dxa"/>
            <w:tcBorders>
              <w:top w:val="single" w:sz="12" w:space="0" w:color="auto"/>
              <w:left w:val="single" w:sz="12" w:space="0" w:color="auto"/>
              <w:bottom w:val="single" w:sz="6" w:space="0" w:color="auto"/>
            </w:tcBorders>
          </w:tcPr>
          <w:p w14:paraId="218E5B71" w14:textId="2AF0C302" w:rsidR="00013976" w:rsidRDefault="00013976" w:rsidP="00013976">
            <w:pPr>
              <w:jc w:val="center"/>
            </w:pPr>
          </w:p>
        </w:tc>
      </w:tr>
      <w:tr w:rsidR="00013976" w14:paraId="28F11AD8" w14:textId="77777777" w:rsidTr="00CF25C9">
        <w:trPr>
          <w:trHeight w:val="68"/>
        </w:trPr>
        <w:tc>
          <w:tcPr>
            <w:tcW w:w="1029" w:type="dxa"/>
            <w:vMerge/>
            <w:tcBorders>
              <w:top w:val="single" w:sz="6" w:space="0" w:color="auto"/>
              <w:bottom w:val="single" w:sz="6" w:space="0" w:color="auto"/>
              <w:right w:val="single" w:sz="12" w:space="0" w:color="auto"/>
            </w:tcBorders>
          </w:tcPr>
          <w:p w14:paraId="35139808" w14:textId="77777777" w:rsidR="00013976" w:rsidRDefault="00013976" w:rsidP="00B8401C"/>
        </w:tc>
        <w:tc>
          <w:tcPr>
            <w:tcW w:w="1991" w:type="dxa"/>
            <w:tcBorders>
              <w:top w:val="single" w:sz="6" w:space="0" w:color="auto"/>
              <w:left w:val="single" w:sz="12" w:space="0" w:color="auto"/>
              <w:bottom w:val="single" w:sz="6" w:space="0" w:color="auto"/>
              <w:right w:val="single" w:sz="12" w:space="0" w:color="auto"/>
            </w:tcBorders>
          </w:tcPr>
          <w:p w14:paraId="4AA5A05D" w14:textId="296C26A7" w:rsidR="00013976" w:rsidRDefault="00013976" w:rsidP="00013976">
            <w:pPr>
              <w:jc w:val="center"/>
            </w:pPr>
            <w:r>
              <w:t>2</w:t>
            </w:r>
          </w:p>
        </w:tc>
        <w:tc>
          <w:tcPr>
            <w:tcW w:w="1992" w:type="dxa"/>
            <w:tcBorders>
              <w:top w:val="single" w:sz="6" w:space="0" w:color="auto"/>
              <w:left w:val="single" w:sz="12" w:space="0" w:color="auto"/>
              <w:bottom w:val="single" w:sz="6" w:space="0" w:color="auto"/>
              <w:right w:val="single" w:sz="12" w:space="0" w:color="auto"/>
            </w:tcBorders>
          </w:tcPr>
          <w:p w14:paraId="4F05FA68" w14:textId="70EB3978" w:rsidR="00013976" w:rsidRDefault="00013976" w:rsidP="00013976">
            <w:pPr>
              <w:jc w:val="center"/>
            </w:pPr>
            <w:r>
              <w:t>2/5</w:t>
            </w:r>
          </w:p>
        </w:tc>
        <w:tc>
          <w:tcPr>
            <w:tcW w:w="1992" w:type="dxa"/>
            <w:tcBorders>
              <w:top w:val="single" w:sz="6" w:space="0" w:color="auto"/>
              <w:left w:val="single" w:sz="12" w:space="0" w:color="auto"/>
              <w:bottom w:val="single" w:sz="6" w:space="0" w:color="auto"/>
              <w:right w:val="single" w:sz="12" w:space="0" w:color="auto"/>
            </w:tcBorders>
          </w:tcPr>
          <w:p w14:paraId="336453D4" w14:textId="7292B3C6" w:rsidR="00013976" w:rsidRDefault="00013976" w:rsidP="00013976">
            <w:pPr>
              <w:jc w:val="center"/>
            </w:pPr>
            <w:r>
              <w:t>0/5</w:t>
            </w:r>
          </w:p>
        </w:tc>
        <w:tc>
          <w:tcPr>
            <w:tcW w:w="1992" w:type="dxa"/>
            <w:tcBorders>
              <w:top w:val="single" w:sz="6" w:space="0" w:color="auto"/>
              <w:left w:val="single" w:sz="12" w:space="0" w:color="auto"/>
              <w:bottom w:val="single" w:sz="6" w:space="0" w:color="auto"/>
            </w:tcBorders>
          </w:tcPr>
          <w:p w14:paraId="33218B7D" w14:textId="78C2222A" w:rsidR="00013976" w:rsidRDefault="00013976" w:rsidP="00013976">
            <w:pPr>
              <w:jc w:val="center"/>
            </w:pPr>
          </w:p>
        </w:tc>
      </w:tr>
      <w:tr w:rsidR="00013976" w14:paraId="230922BC" w14:textId="77777777" w:rsidTr="00CF25C9">
        <w:trPr>
          <w:trHeight w:val="68"/>
        </w:trPr>
        <w:tc>
          <w:tcPr>
            <w:tcW w:w="1029" w:type="dxa"/>
            <w:vMerge/>
            <w:tcBorders>
              <w:top w:val="single" w:sz="6" w:space="0" w:color="auto"/>
              <w:bottom w:val="single" w:sz="12" w:space="0" w:color="auto"/>
              <w:right w:val="single" w:sz="12" w:space="0" w:color="auto"/>
            </w:tcBorders>
          </w:tcPr>
          <w:p w14:paraId="0C9873C0" w14:textId="77777777" w:rsidR="00013976" w:rsidRDefault="00013976" w:rsidP="00B8401C"/>
        </w:tc>
        <w:tc>
          <w:tcPr>
            <w:tcW w:w="1991" w:type="dxa"/>
            <w:tcBorders>
              <w:top w:val="single" w:sz="6" w:space="0" w:color="auto"/>
              <w:left w:val="single" w:sz="12" w:space="0" w:color="auto"/>
              <w:bottom w:val="single" w:sz="12" w:space="0" w:color="auto"/>
              <w:right w:val="single" w:sz="12" w:space="0" w:color="auto"/>
            </w:tcBorders>
          </w:tcPr>
          <w:p w14:paraId="241D4DD8" w14:textId="4BBC29B2" w:rsidR="00013976" w:rsidRDefault="00013976" w:rsidP="00013976">
            <w:pPr>
              <w:jc w:val="center"/>
            </w:pPr>
            <w:r>
              <w:t>3</w:t>
            </w:r>
          </w:p>
        </w:tc>
        <w:tc>
          <w:tcPr>
            <w:tcW w:w="1992" w:type="dxa"/>
            <w:tcBorders>
              <w:top w:val="single" w:sz="6" w:space="0" w:color="auto"/>
              <w:left w:val="single" w:sz="12" w:space="0" w:color="auto"/>
              <w:bottom w:val="single" w:sz="12" w:space="0" w:color="auto"/>
              <w:right w:val="single" w:sz="12" w:space="0" w:color="auto"/>
            </w:tcBorders>
          </w:tcPr>
          <w:p w14:paraId="13400B19" w14:textId="519A9823" w:rsidR="00013976" w:rsidRDefault="00013976" w:rsidP="00013976">
            <w:pPr>
              <w:jc w:val="center"/>
            </w:pPr>
            <w:r>
              <w:t>1/5</w:t>
            </w:r>
          </w:p>
        </w:tc>
        <w:tc>
          <w:tcPr>
            <w:tcW w:w="1992" w:type="dxa"/>
            <w:tcBorders>
              <w:top w:val="single" w:sz="6" w:space="0" w:color="auto"/>
              <w:left w:val="single" w:sz="12" w:space="0" w:color="auto"/>
              <w:bottom w:val="single" w:sz="12" w:space="0" w:color="auto"/>
              <w:right w:val="single" w:sz="12" w:space="0" w:color="auto"/>
            </w:tcBorders>
          </w:tcPr>
          <w:p w14:paraId="1AF67754" w14:textId="184E41CA" w:rsidR="00013976" w:rsidRDefault="00013976" w:rsidP="00013976">
            <w:pPr>
              <w:jc w:val="center"/>
            </w:pPr>
            <w:r>
              <w:t>0/5</w:t>
            </w:r>
          </w:p>
        </w:tc>
        <w:tc>
          <w:tcPr>
            <w:tcW w:w="1992" w:type="dxa"/>
            <w:tcBorders>
              <w:top w:val="single" w:sz="6" w:space="0" w:color="auto"/>
              <w:left w:val="single" w:sz="12" w:space="0" w:color="auto"/>
              <w:bottom w:val="single" w:sz="12" w:space="0" w:color="auto"/>
            </w:tcBorders>
          </w:tcPr>
          <w:p w14:paraId="7C4CA2A9" w14:textId="54106AAE" w:rsidR="00013976" w:rsidRDefault="00013976" w:rsidP="00013976">
            <w:pPr>
              <w:jc w:val="center"/>
            </w:pPr>
            <w:r>
              <w:t>0/5</w:t>
            </w:r>
          </w:p>
        </w:tc>
      </w:tr>
    </w:tbl>
    <w:p w14:paraId="6F4AC326" w14:textId="5615A545" w:rsidR="00D64AEF" w:rsidRDefault="00955301" w:rsidP="008C49E4">
      <w:pPr>
        <w:pStyle w:val="Caption"/>
        <w:jc w:val="center"/>
      </w:pPr>
      <w:r w:rsidRPr="003E5119">
        <w:rPr>
          <w:b/>
          <w:bCs/>
          <w:rPrChange w:id="12" w:author="Jonathan Camilleri" w:date="2025-09-08T19:03:00Z" w16du:dateUtc="2025-09-08T17:03:00Z">
            <w:rPr/>
          </w:rPrChange>
        </w:rPr>
        <w:t>Table 1:</w:t>
      </w:r>
      <w:r>
        <w:t xml:space="preserve"> Broad Prompt Results</w:t>
      </w:r>
      <w:r w:rsidR="008C49E4">
        <w:t xml:space="preserve"> (</w:t>
      </w:r>
      <w:r w:rsidR="008C49E4" w:rsidRPr="008C49E4">
        <w:t>Configs with all errors detected / Total configs</w:t>
      </w:r>
      <w:r w:rsidR="008C49E4">
        <w:t>)</w:t>
      </w:r>
    </w:p>
    <w:tbl>
      <w:tblPr>
        <w:tblStyle w:val="TableGrid"/>
        <w:tblW w:w="0" w:type="auto"/>
        <w:tblLook w:val="04A0" w:firstRow="1" w:lastRow="0" w:firstColumn="1" w:lastColumn="0" w:noHBand="0" w:noVBand="1"/>
      </w:tblPr>
      <w:tblGrid>
        <w:gridCol w:w="2998"/>
        <w:gridCol w:w="2999"/>
        <w:gridCol w:w="2999"/>
      </w:tblGrid>
      <w:tr w:rsidR="004E4FEF" w14:paraId="1B01A26B" w14:textId="77777777" w:rsidTr="00D33FC1">
        <w:tc>
          <w:tcPr>
            <w:tcW w:w="2998" w:type="dxa"/>
            <w:tcBorders>
              <w:top w:val="single" w:sz="12" w:space="0" w:color="auto"/>
              <w:left w:val="single" w:sz="12" w:space="0" w:color="auto"/>
              <w:bottom w:val="single" w:sz="12" w:space="0" w:color="auto"/>
              <w:right w:val="single" w:sz="12" w:space="0" w:color="auto"/>
            </w:tcBorders>
            <w:vAlign w:val="center"/>
          </w:tcPr>
          <w:p w14:paraId="2AAC1DE0" w14:textId="77777777" w:rsidR="004E4FEF" w:rsidRPr="004E4FEF" w:rsidRDefault="004E4FEF" w:rsidP="00D33FC1">
            <w:pPr>
              <w:jc w:val="center"/>
              <w:rPr>
                <w:b/>
                <w:bCs/>
              </w:rPr>
            </w:pPr>
            <w:r w:rsidRPr="004E4FEF">
              <w:rPr>
                <w:b/>
                <w:bCs/>
              </w:rPr>
              <w:t>Protocol</w:t>
            </w:r>
          </w:p>
        </w:tc>
        <w:tc>
          <w:tcPr>
            <w:tcW w:w="2999" w:type="dxa"/>
            <w:tcBorders>
              <w:top w:val="single" w:sz="12" w:space="0" w:color="auto"/>
              <w:left w:val="single" w:sz="12" w:space="0" w:color="auto"/>
              <w:bottom w:val="single" w:sz="12" w:space="0" w:color="auto"/>
              <w:right w:val="single" w:sz="12" w:space="0" w:color="auto"/>
            </w:tcBorders>
            <w:vAlign w:val="center"/>
          </w:tcPr>
          <w:p w14:paraId="2802F08B" w14:textId="66A288F1" w:rsidR="004E4FEF" w:rsidRPr="004E4FEF" w:rsidRDefault="004E4FEF" w:rsidP="00D33FC1">
            <w:pPr>
              <w:jc w:val="center"/>
              <w:rPr>
                <w:b/>
                <w:bCs/>
              </w:rPr>
            </w:pPr>
            <w:r w:rsidRPr="004E4FEF">
              <w:rPr>
                <w:b/>
                <w:bCs/>
              </w:rPr>
              <w:t>Amount of Errors Detected</w:t>
            </w:r>
            <w:r w:rsidRPr="004E4FEF">
              <w:rPr>
                <w:b/>
                <w:bCs/>
              </w:rPr>
              <w:br/>
              <w:t>(Number of detected errors / Total number of errors)</w:t>
            </w:r>
          </w:p>
        </w:tc>
        <w:tc>
          <w:tcPr>
            <w:tcW w:w="2999" w:type="dxa"/>
            <w:tcBorders>
              <w:top w:val="single" w:sz="12" w:space="0" w:color="auto"/>
              <w:left w:val="single" w:sz="12" w:space="0" w:color="auto"/>
              <w:bottom w:val="single" w:sz="12" w:space="0" w:color="auto"/>
              <w:right w:val="single" w:sz="12" w:space="0" w:color="auto"/>
            </w:tcBorders>
            <w:vAlign w:val="center"/>
          </w:tcPr>
          <w:p w14:paraId="13D2D9FE" w14:textId="77777777" w:rsidR="004E4FEF" w:rsidRPr="004E4FEF" w:rsidRDefault="004E4FEF" w:rsidP="00D33FC1">
            <w:pPr>
              <w:jc w:val="center"/>
              <w:rPr>
                <w:b/>
                <w:bCs/>
              </w:rPr>
            </w:pPr>
            <w:r w:rsidRPr="004E4FEF">
              <w:rPr>
                <w:b/>
                <w:bCs/>
              </w:rPr>
              <w:t>PP Score</w:t>
            </w:r>
          </w:p>
        </w:tc>
      </w:tr>
      <w:tr w:rsidR="004E4FEF" w14:paraId="2023CA0D" w14:textId="77777777" w:rsidTr="00AF4CBC">
        <w:tc>
          <w:tcPr>
            <w:tcW w:w="2998" w:type="dxa"/>
            <w:tcBorders>
              <w:top w:val="single" w:sz="12" w:space="0" w:color="auto"/>
              <w:left w:val="single" w:sz="12" w:space="0" w:color="auto"/>
              <w:bottom w:val="single" w:sz="6" w:space="0" w:color="auto"/>
              <w:right w:val="single" w:sz="12" w:space="0" w:color="auto"/>
            </w:tcBorders>
          </w:tcPr>
          <w:p w14:paraId="28C09EBE" w14:textId="77777777" w:rsidR="004E4FEF" w:rsidRDefault="004E4FEF" w:rsidP="00C12BCC">
            <w:pPr>
              <w:jc w:val="center"/>
            </w:pPr>
            <w:r>
              <w:t>AAA</w:t>
            </w:r>
          </w:p>
        </w:tc>
        <w:tc>
          <w:tcPr>
            <w:tcW w:w="2999" w:type="dxa"/>
            <w:tcBorders>
              <w:top w:val="single" w:sz="12" w:space="0" w:color="auto"/>
              <w:left w:val="single" w:sz="12" w:space="0" w:color="auto"/>
              <w:bottom w:val="single" w:sz="6" w:space="0" w:color="auto"/>
              <w:right w:val="single" w:sz="12" w:space="0" w:color="auto"/>
            </w:tcBorders>
          </w:tcPr>
          <w:p w14:paraId="00969786" w14:textId="77777777" w:rsidR="004E4FEF" w:rsidRDefault="004E4FEF" w:rsidP="00C12BCC">
            <w:pPr>
              <w:jc w:val="center"/>
            </w:pPr>
            <w:r>
              <w:t>12/30</w:t>
            </w:r>
          </w:p>
        </w:tc>
        <w:tc>
          <w:tcPr>
            <w:tcW w:w="2999" w:type="dxa"/>
            <w:tcBorders>
              <w:top w:val="single" w:sz="12" w:space="0" w:color="auto"/>
              <w:left w:val="single" w:sz="12" w:space="0" w:color="auto"/>
              <w:bottom w:val="single" w:sz="6" w:space="0" w:color="auto"/>
              <w:right w:val="single" w:sz="12" w:space="0" w:color="auto"/>
            </w:tcBorders>
          </w:tcPr>
          <w:p w14:paraId="2C3FA182" w14:textId="77777777" w:rsidR="004E4FEF" w:rsidRDefault="004E4FEF" w:rsidP="00C12BCC">
            <w:pPr>
              <w:jc w:val="center"/>
            </w:pPr>
            <w:r>
              <w:t>40%</w:t>
            </w:r>
          </w:p>
        </w:tc>
      </w:tr>
      <w:tr w:rsidR="004E4FEF" w14:paraId="1EBFB855" w14:textId="77777777" w:rsidTr="00AF4CBC">
        <w:tc>
          <w:tcPr>
            <w:tcW w:w="2998" w:type="dxa"/>
            <w:tcBorders>
              <w:top w:val="single" w:sz="6" w:space="0" w:color="auto"/>
              <w:left w:val="single" w:sz="12" w:space="0" w:color="auto"/>
              <w:bottom w:val="single" w:sz="6" w:space="0" w:color="auto"/>
              <w:right w:val="single" w:sz="12" w:space="0" w:color="auto"/>
            </w:tcBorders>
          </w:tcPr>
          <w:p w14:paraId="180B2131" w14:textId="77777777" w:rsidR="004E4FEF" w:rsidRDefault="004E4FEF" w:rsidP="00C12BCC">
            <w:pPr>
              <w:jc w:val="center"/>
            </w:pPr>
            <w:r>
              <w:t>EIGRP</w:t>
            </w:r>
          </w:p>
        </w:tc>
        <w:tc>
          <w:tcPr>
            <w:tcW w:w="2999" w:type="dxa"/>
            <w:tcBorders>
              <w:top w:val="single" w:sz="6" w:space="0" w:color="auto"/>
              <w:left w:val="single" w:sz="12" w:space="0" w:color="auto"/>
              <w:bottom w:val="single" w:sz="6" w:space="0" w:color="auto"/>
              <w:right w:val="single" w:sz="12" w:space="0" w:color="auto"/>
            </w:tcBorders>
          </w:tcPr>
          <w:p w14:paraId="7E050311" w14:textId="77777777" w:rsidR="004E4FEF" w:rsidRDefault="004E4FEF" w:rsidP="00C12BCC">
            <w:pPr>
              <w:jc w:val="center"/>
            </w:pPr>
            <w:r>
              <w:t>1/30</w:t>
            </w:r>
          </w:p>
        </w:tc>
        <w:tc>
          <w:tcPr>
            <w:tcW w:w="2999" w:type="dxa"/>
            <w:tcBorders>
              <w:top w:val="single" w:sz="6" w:space="0" w:color="auto"/>
              <w:left w:val="single" w:sz="12" w:space="0" w:color="auto"/>
              <w:bottom w:val="single" w:sz="6" w:space="0" w:color="auto"/>
              <w:right w:val="single" w:sz="12" w:space="0" w:color="auto"/>
            </w:tcBorders>
          </w:tcPr>
          <w:p w14:paraId="21539675" w14:textId="77777777" w:rsidR="004E4FEF" w:rsidRDefault="004E4FEF" w:rsidP="00C12BCC">
            <w:pPr>
              <w:jc w:val="center"/>
            </w:pPr>
            <w:r>
              <w:t>3%</w:t>
            </w:r>
          </w:p>
        </w:tc>
      </w:tr>
      <w:tr w:rsidR="004E4FEF" w14:paraId="11BC9F80" w14:textId="77777777" w:rsidTr="00AF4CBC">
        <w:tc>
          <w:tcPr>
            <w:tcW w:w="2998" w:type="dxa"/>
            <w:tcBorders>
              <w:top w:val="single" w:sz="6" w:space="0" w:color="auto"/>
              <w:left w:val="single" w:sz="12" w:space="0" w:color="auto"/>
              <w:bottom w:val="single" w:sz="6" w:space="0" w:color="auto"/>
              <w:right w:val="single" w:sz="12" w:space="0" w:color="auto"/>
            </w:tcBorders>
          </w:tcPr>
          <w:p w14:paraId="3C0F66B3" w14:textId="77777777" w:rsidR="004E4FEF" w:rsidRDefault="004E4FEF" w:rsidP="00C12BCC">
            <w:pPr>
              <w:jc w:val="center"/>
            </w:pPr>
            <w:r>
              <w:t>OSPF</w:t>
            </w:r>
          </w:p>
        </w:tc>
        <w:tc>
          <w:tcPr>
            <w:tcW w:w="2999" w:type="dxa"/>
            <w:tcBorders>
              <w:top w:val="single" w:sz="6" w:space="0" w:color="auto"/>
              <w:left w:val="single" w:sz="12" w:space="0" w:color="auto"/>
              <w:bottom w:val="single" w:sz="6" w:space="0" w:color="auto"/>
              <w:right w:val="single" w:sz="12" w:space="0" w:color="auto"/>
            </w:tcBorders>
          </w:tcPr>
          <w:p w14:paraId="35E3C85B" w14:textId="77777777" w:rsidR="004E4FEF" w:rsidRDefault="004E4FEF" w:rsidP="00C12BCC">
            <w:pPr>
              <w:jc w:val="center"/>
            </w:pPr>
            <w:r>
              <w:t>17/30</w:t>
            </w:r>
          </w:p>
        </w:tc>
        <w:tc>
          <w:tcPr>
            <w:tcW w:w="2999" w:type="dxa"/>
            <w:tcBorders>
              <w:top w:val="single" w:sz="6" w:space="0" w:color="auto"/>
              <w:left w:val="single" w:sz="12" w:space="0" w:color="auto"/>
              <w:bottom w:val="single" w:sz="6" w:space="0" w:color="auto"/>
              <w:right w:val="single" w:sz="12" w:space="0" w:color="auto"/>
            </w:tcBorders>
          </w:tcPr>
          <w:p w14:paraId="7E8A110A" w14:textId="77777777" w:rsidR="004E4FEF" w:rsidRDefault="004E4FEF" w:rsidP="00C12BCC">
            <w:pPr>
              <w:jc w:val="center"/>
            </w:pPr>
            <w:r>
              <w:t>57%</w:t>
            </w:r>
          </w:p>
        </w:tc>
      </w:tr>
      <w:tr w:rsidR="004E4FEF" w14:paraId="021E13F0" w14:textId="77777777" w:rsidTr="00AF4CBC">
        <w:tc>
          <w:tcPr>
            <w:tcW w:w="2998" w:type="dxa"/>
            <w:tcBorders>
              <w:top w:val="single" w:sz="6" w:space="0" w:color="auto"/>
              <w:left w:val="single" w:sz="12" w:space="0" w:color="auto"/>
              <w:bottom w:val="single" w:sz="12" w:space="0" w:color="auto"/>
              <w:right w:val="single" w:sz="12" w:space="0" w:color="auto"/>
            </w:tcBorders>
          </w:tcPr>
          <w:p w14:paraId="0C3FB683" w14:textId="77777777" w:rsidR="004E4FEF" w:rsidRDefault="004E4FEF" w:rsidP="00C12BCC">
            <w:pPr>
              <w:jc w:val="center"/>
            </w:pPr>
            <w:r>
              <w:t>RIP</w:t>
            </w:r>
          </w:p>
        </w:tc>
        <w:tc>
          <w:tcPr>
            <w:tcW w:w="2999" w:type="dxa"/>
            <w:tcBorders>
              <w:top w:val="single" w:sz="6" w:space="0" w:color="auto"/>
              <w:left w:val="single" w:sz="12" w:space="0" w:color="auto"/>
              <w:bottom w:val="single" w:sz="12" w:space="0" w:color="auto"/>
              <w:right w:val="single" w:sz="12" w:space="0" w:color="auto"/>
            </w:tcBorders>
          </w:tcPr>
          <w:p w14:paraId="03497E3C" w14:textId="77777777" w:rsidR="004E4FEF" w:rsidRDefault="004E4FEF" w:rsidP="00C12BCC">
            <w:pPr>
              <w:jc w:val="center"/>
            </w:pPr>
            <w:r>
              <w:t>3/30</w:t>
            </w:r>
          </w:p>
        </w:tc>
        <w:tc>
          <w:tcPr>
            <w:tcW w:w="2999" w:type="dxa"/>
            <w:tcBorders>
              <w:top w:val="single" w:sz="6" w:space="0" w:color="auto"/>
              <w:left w:val="single" w:sz="12" w:space="0" w:color="auto"/>
              <w:bottom w:val="single" w:sz="12" w:space="0" w:color="auto"/>
              <w:right w:val="single" w:sz="12" w:space="0" w:color="auto"/>
            </w:tcBorders>
          </w:tcPr>
          <w:p w14:paraId="357C7194" w14:textId="77777777" w:rsidR="004E4FEF" w:rsidRDefault="004E4FEF" w:rsidP="00C12BCC">
            <w:pPr>
              <w:jc w:val="center"/>
            </w:pPr>
            <w:r>
              <w:t>10%</w:t>
            </w:r>
          </w:p>
        </w:tc>
      </w:tr>
      <w:tr w:rsidR="00AF4CBC" w14:paraId="415FFC3D" w14:textId="77777777" w:rsidTr="00AF4CBC">
        <w:tc>
          <w:tcPr>
            <w:tcW w:w="2998" w:type="dxa"/>
            <w:tcBorders>
              <w:top w:val="single" w:sz="12" w:space="0" w:color="auto"/>
              <w:left w:val="nil"/>
              <w:bottom w:val="nil"/>
              <w:right w:val="single" w:sz="12" w:space="0" w:color="auto"/>
            </w:tcBorders>
          </w:tcPr>
          <w:p w14:paraId="69062CDC" w14:textId="2B98D23F" w:rsidR="00AF4CBC" w:rsidRPr="004E4FEF" w:rsidRDefault="00AF4CBC" w:rsidP="00C12BCC">
            <w:pPr>
              <w:jc w:val="right"/>
              <w:rPr>
                <w:b/>
                <w:bCs/>
              </w:rPr>
            </w:pPr>
          </w:p>
        </w:tc>
        <w:tc>
          <w:tcPr>
            <w:tcW w:w="2999" w:type="dxa"/>
            <w:tcBorders>
              <w:top w:val="single" w:sz="12" w:space="0" w:color="auto"/>
              <w:left w:val="single" w:sz="12" w:space="0" w:color="auto"/>
              <w:bottom w:val="single" w:sz="12" w:space="0" w:color="auto"/>
              <w:right w:val="single" w:sz="12" w:space="0" w:color="auto"/>
            </w:tcBorders>
          </w:tcPr>
          <w:p w14:paraId="56EF8825" w14:textId="5F88EA0D" w:rsidR="00AF4CBC" w:rsidRPr="004E4FEF" w:rsidRDefault="00AF4CBC" w:rsidP="00AF4CBC">
            <w:pPr>
              <w:jc w:val="center"/>
              <w:rPr>
                <w:b/>
                <w:bCs/>
              </w:rPr>
            </w:pPr>
            <w:r w:rsidRPr="004E4FEF">
              <w:rPr>
                <w:b/>
                <w:bCs/>
              </w:rPr>
              <w:t>Total PP Score</w:t>
            </w:r>
          </w:p>
        </w:tc>
        <w:tc>
          <w:tcPr>
            <w:tcW w:w="2999" w:type="dxa"/>
            <w:tcBorders>
              <w:top w:val="single" w:sz="12" w:space="0" w:color="auto"/>
              <w:left w:val="single" w:sz="12" w:space="0" w:color="auto"/>
              <w:bottom w:val="single" w:sz="12" w:space="0" w:color="auto"/>
              <w:right w:val="single" w:sz="12" w:space="0" w:color="auto"/>
            </w:tcBorders>
          </w:tcPr>
          <w:p w14:paraId="3E46E8DB" w14:textId="77777777" w:rsidR="00AF4CBC" w:rsidRDefault="00AF4CBC" w:rsidP="00C12BCC">
            <w:pPr>
              <w:keepNext/>
              <w:jc w:val="center"/>
            </w:pPr>
            <w:r>
              <w:t>28%</w:t>
            </w:r>
          </w:p>
        </w:tc>
      </w:tr>
    </w:tbl>
    <w:p w14:paraId="0DC87F3E" w14:textId="20B29F60" w:rsidR="004E4FEF" w:rsidRDefault="004E4FEF" w:rsidP="00257F6C">
      <w:pPr>
        <w:pStyle w:val="Caption"/>
        <w:jc w:val="center"/>
      </w:pPr>
      <w:r w:rsidRPr="003E5119">
        <w:rPr>
          <w:b/>
          <w:bCs/>
          <w:rPrChange w:id="13" w:author="Jonathan Camilleri" w:date="2025-09-08T19:03:00Z" w16du:dateUtc="2025-09-08T17:03:00Z">
            <w:rPr/>
          </w:rPrChange>
        </w:rPr>
        <w:t>Table 2:</w:t>
      </w:r>
      <w:r>
        <w:t xml:space="preserve"> </w:t>
      </w:r>
      <w:r w:rsidR="0043056F">
        <w:t xml:space="preserve">Broad </w:t>
      </w:r>
      <w:r w:rsidR="00967621">
        <w:t xml:space="preserve">Prompt </w:t>
      </w:r>
      <w:r>
        <w:t>PP Score</w:t>
      </w:r>
      <w:r w:rsidR="00FD1BC3">
        <w:t>s</w:t>
      </w:r>
      <w:r>
        <w:t xml:space="preserve"> </w:t>
      </w:r>
    </w:p>
    <w:p w14:paraId="63BD12AE" w14:textId="77777777" w:rsidR="004E4FEF" w:rsidRPr="007775D1" w:rsidRDefault="004E4FEF" w:rsidP="00257F6C"/>
    <w:tbl>
      <w:tblPr>
        <w:tblStyle w:val="TableGrid"/>
        <w:tblW w:w="0" w:type="auto"/>
        <w:jc w:val="center"/>
        <w:tblLayout w:type="fixed"/>
        <w:tblLook w:val="04A0" w:firstRow="1" w:lastRow="0" w:firstColumn="1" w:lastColumn="0" w:noHBand="0" w:noVBand="1"/>
      </w:tblPr>
      <w:tblGrid>
        <w:gridCol w:w="1261"/>
        <w:gridCol w:w="2410"/>
        <w:gridCol w:w="1144"/>
      </w:tblGrid>
      <w:tr w:rsidR="004E4FEF" w14:paraId="0A0FD43B" w14:textId="398B4E4D" w:rsidTr="00D33FC1">
        <w:trPr>
          <w:jc w:val="center"/>
        </w:trPr>
        <w:tc>
          <w:tcPr>
            <w:tcW w:w="1261" w:type="dxa"/>
            <w:tcBorders>
              <w:top w:val="single" w:sz="12" w:space="0" w:color="auto"/>
              <w:left w:val="single" w:sz="12" w:space="0" w:color="auto"/>
              <w:bottom w:val="single" w:sz="12" w:space="0" w:color="auto"/>
              <w:right w:val="single" w:sz="12" w:space="0" w:color="auto"/>
            </w:tcBorders>
            <w:vAlign w:val="center"/>
          </w:tcPr>
          <w:p w14:paraId="3ECE7068" w14:textId="77777777" w:rsidR="004E4FEF" w:rsidRPr="001E3C59" w:rsidRDefault="004E4FEF" w:rsidP="00D33FC1">
            <w:pPr>
              <w:jc w:val="center"/>
              <w:rPr>
                <w:b/>
                <w:bCs/>
              </w:rPr>
            </w:pPr>
            <w:r w:rsidRPr="001E3C59">
              <w:rPr>
                <w:b/>
                <w:bCs/>
              </w:rPr>
              <w:t>Protocol</w:t>
            </w:r>
          </w:p>
        </w:tc>
        <w:tc>
          <w:tcPr>
            <w:tcW w:w="2410" w:type="dxa"/>
            <w:tcBorders>
              <w:top w:val="single" w:sz="12" w:space="0" w:color="auto"/>
              <w:left w:val="single" w:sz="12" w:space="0" w:color="auto"/>
              <w:bottom w:val="single" w:sz="12" w:space="0" w:color="auto"/>
              <w:right w:val="single" w:sz="12" w:space="0" w:color="auto"/>
            </w:tcBorders>
            <w:vAlign w:val="center"/>
          </w:tcPr>
          <w:p w14:paraId="38964E89" w14:textId="22356432" w:rsidR="004E4FEF" w:rsidRDefault="004E4FEF" w:rsidP="00D33FC1">
            <w:pPr>
              <w:jc w:val="center"/>
              <w:rPr>
                <w:b/>
                <w:bCs/>
              </w:rPr>
            </w:pPr>
            <w:r w:rsidRPr="001E3C59">
              <w:rPr>
                <w:b/>
                <w:bCs/>
              </w:rPr>
              <w:t xml:space="preserve">Mistypes </w:t>
            </w:r>
            <w:r w:rsidR="00803C88">
              <w:rPr>
                <w:b/>
                <w:bCs/>
              </w:rPr>
              <w:t>Detected</w:t>
            </w:r>
          </w:p>
          <w:p w14:paraId="10BB27B7" w14:textId="36A5373D" w:rsidR="004E4FEF" w:rsidRPr="001E3C59" w:rsidRDefault="00803C88" w:rsidP="00D33FC1">
            <w:pPr>
              <w:jc w:val="center"/>
              <w:rPr>
                <w:b/>
                <w:bCs/>
              </w:rPr>
            </w:pPr>
            <w:r>
              <w:rPr>
                <w:b/>
                <w:bCs/>
              </w:rPr>
              <w:t>(Number of Mistypes detected / Total number of mistypes)</w:t>
            </w:r>
          </w:p>
        </w:tc>
        <w:tc>
          <w:tcPr>
            <w:tcW w:w="1144" w:type="dxa"/>
            <w:tcBorders>
              <w:top w:val="single" w:sz="12" w:space="0" w:color="auto"/>
              <w:left w:val="single" w:sz="12" w:space="0" w:color="auto"/>
              <w:bottom w:val="single" w:sz="12" w:space="0" w:color="auto"/>
              <w:right w:val="single" w:sz="12" w:space="0" w:color="auto"/>
            </w:tcBorders>
            <w:vAlign w:val="center"/>
          </w:tcPr>
          <w:p w14:paraId="3047AEB9" w14:textId="3C27A86C" w:rsidR="004E4FEF" w:rsidRPr="001E3C59" w:rsidRDefault="004E4FEF" w:rsidP="00D33FC1">
            <w:pPr>
              <w:jc w:val="center"/>
              <w:rPr>
                <w:b/>
                <w:bCs/>
              </w:rPr>
            </w:pPr>
            <w:r w:rsidRPr="001E3C59">
              <w:rPr>
                <w:b/>
                <w:bCs/>
              </w:rPr>
              <w:t>PP Score</w:t>
            </w:r>
          </w:p>
        </w:tc>
      </w:tr>
      <w:tr w:rsidR="004E4FEF" w14:paraId="1C8869A4" w14:textId="4906C560" w:rsidTr="00AF4CBC">
        <w:trPr>
          <w:jc w:val="center"/>
        </w:trPr>
        <w:tc>
          <w:tcPr>
            <w:tcW w:w="1261" w:type="dxa"/>
            <w:tcBorders>
              <w:top w:val="single" w:sz="12" w:space="0" w:color="auto"/>
              <w:left w:val="single" w:sz="12" w:space="0" w:color="auto"/>
              <w:bottom w:val="single" w:sz="6" w:space="0" w:color="auto"/>
              <w:right w:val="single" w:sz="12" w:space="0" w:color="auto"/>
            </w:tcBorders>
          </w:tcPr>
          <w:p w14:paraId="1C4DA2FE" w14:textId="77777777" w:rsidR="004E4FEF" w:rsidRDefault="004E4FEF" w:rsidP="00AF4CBC">
            <w:pPr>
              <w:jc w:val="center"/>
            </w:pPr>
            <w:r>
              <w:t>AAA</w:t>
            </w:r>
          </w:p>
        </w:tc>
        <w:tc>
          <w:tcPr>
            <w:tcW w:w="2410" w:type="dxa"/>
            <w:tcBorders>
              <w:top w:val="single" w:sz="12" w:space="0" w:color="auto"/>
              <w:left w:val="single" w:sz="12" w:space="0" w:color="auto"/>
              <w:bottom w:val="single" w:sz="6" w:space="0" w:color="auto"/>
              <w:right w:val="single" w:sz="12" w:space="0" w:color="auto"/>
            </w:tcBorders>
          </w:tcPr>
          <w:p w14:paraId="6972AFA8" w14:textId="4919B98E" w:rsidR="004E4FEF" w:rsidRDefault="004E4FEF" w:rsidP="00257F6C">
            <w:pPr>
              <w:jc w:val="center"/>
            </w:pPr>
            <w:r>
              <w:t>2/5</w:t>
            </w:r>
          </w:p>
        </w:tc>
        <w:tc>
          <w:tcPr>
            <w:tcW w:w="1144" w:type="dxa"/>
            <w:tcBorders>
              <w:top w:val="single" w:sz="12" w:space="0" w:color="auto"/>
              <w:left w:val="single" w:sz="12" w:space="0" w:color="auto"/>
              <w:bottom w:val="single" w:sz="6" w:space="0" w:color="auto"/>
              <w:right w:val="single" w:sz="12" w:space="0" w:color="auto"/>
            </w:tcBorders>
          </w:tcPr>
          <w:p w14:paraId="23CEC95F" w14:textId="06ADBCF4" w:rsidR="004E4FEF" w:rsidRDefault="004E4FEF" w:rsidP="00AF4CBC">
            <w:pPr>
              <w:jc w:val="center"/>
            </w:pPr>
            <w:r>
              <w:t>60%</w:t>
            </w:r>
          </w:p>
        </w:tc>
      </w:tr>
      <w:tr w:rsidR="004E4FEF" w14:paraId="5999C0F2" w14:textId="4F0FFEA7" w:rsidTr="00AF4CBC">
        <w:trPr>
          <w:jc w:val="center"/>
        </w:trPr>
        <w:tc>
          <w:tcPr>
            <w:tcW w:w="1261" w:type="dxa"/>
            <w:tcBorders>
              <w:top w:val="single" w:sz="6" w:space="0" w:color="auto"/>
              <w:left w:val="single" w:sz="12" w:space="0" w:color="auto"/>
              <w:bottom w:val="single" w:sz="6" w:space="0" w:color="auto"/>
              <w:right w:val="single" w:sz="12" w:space="0" w:color="auto"/>
            </w:tcBorders>
          </w:tcPr>
          <w:p w14:paraId="38497665" w14:textId="77777777" w:rsidR="004E4FEF" w:rsidRDefault="004E4FEF" w:rsidP="00AF4CBC">
            <w:pPr>
              <w:jc w:val="center"/>
            </w:pPr>
            <w:r>
              <w:lastRenderedPageBreak/>
              <w:t>EIGRP</w:t>
            </w:r>
          </w:p>
        </w:tc>
        <w:tc>
          <w:tcPr>
            <w:tcW w:w="2410" w:type="dxa"/>
            <w:tcBorders>
              <w:top w:val="single" w:sz="6" w:space="0" w:color="auto"/>
              <w:left w:val="single" w:sz="12" w:space="0" w:color="auto"/>
              <w:bottom w:val="single" w:sz="6" w:space="0" w:color="auto"/>
              <w:right w:val="single" w:sz="12" w:space="0" w:color="auto"/>
            </w:tcBorders>
          </w:tcPr>
          <w:p w14:paraId="754FD4E8" w14:textId="73F0A595" w:rsidR="004E4FEF" w:rsidRDefault="004E4FEF" w:rsidP="00257F6C">
            <w:pPr>
              <w:jc w:val="center"/>
            </w:pPr>
            <w:r>
              <w:t>1/5</w:t>
            </w:r>
          </w:p>
        </w:tc>
        <w:tc>
          <w:tcPr>
            <w:tcW w:w="1144" w:type="dxa"/>
            <w:tcBorders>
              <w:top w:val="single" w:sz="6" w:space="0" w:color="auto"/>
              <w:left w:val="single" w:sz="12" w:space="0" w:color="auto"/>
              <w:bottom w:val="single" w:sz="6" w:space="0" w:color="auto"/>
              <w:right w:val="single" w:sz="12" w:space="0" w:color="auto"/>
            </w:tcBorders>
          </w:tcPr>
          <w:p w14:paraId="33A92EE6" w14:textId="0293832A" w:rsidR="004E4FEF" w:rsidRDefault="004E4FEF" w:rsidP="00AF4CBC">
            <w:pPr>
              <w:jc w:val="center"/>
            </w:pPr>
            <w:r>
              <w:t>80%</w:t>
            </w:r>
          </w:p>
        </w:tc>
      </w:tr>
      <w:tr w:rsidR="004E4FEF" w14:paraId="5F36E6E6" w14:textId="7C790C69" w:rsidTr="00AF4CBC">
        <w:trPr>
          <w:jc w:val="center"/>
        </w:trPr>
        <w:tc>
          <w:tcPr>
            <w:tcW w:w="1261" w:type="dxa"/>
            <w:tcBorders>
              <w:top w:val="single" w:sz="6" w:space="0" w:color="auto"/>
              <w:left w:val="single" w:sz="12" w:space="0" w:color="auto"/>
              <w:bottom w:val="single" w:sz="6" w:space="0" w:color="auto"/>
              <w:right w:val="single" w:sz="12" w:space="0" w:color="auto"/>
            </w:tcBorders>
          </w:tcPr>
          <w:p w14:paraId="7A8BDB21" w14:textId="77777777" w:rsidR="004E4FEF" w:rsidRDefault="004E4FEF" w:rsidP="00AF4CBC">
            <w:pPr>
              <w:jc w:val="center"/>
            </w:pPr>
            <w:r>
              <w:t>OSPF</w:t>
            </w:r>
          </w:p>
        </w:tc>
        <w:tc>
          <w:tcPr>
            <w:tcW w:w="2410" w:type="dxa"/>
            <w:tcBorders>
              <w:top w:val="single" w:sz="6" w:space="0" w:color="auto"/>
              <w:left w:val="single" w:sz="12" w:space="0" w:color="auto"/>
              <w:bottom w:val="single" w:sz="6" w:space="0" w:color="auto"/>
              <w:right w:val="single" w:sz="12" w:space="0" w:color="auto"/>
            </w:tcBorders>
          </w:tcPr>
          <w:p w14:paraId="62626B4F" w14:textId="0046B55B" w:rsidR="004E4FEF" w:rsidRDefault="004E4FEF" w:rsidP="00257F6C">
            <w:pPr>
              <w:jc w:val="center"/>
            </w:pPr>
            <w:r>
              <w:t>1/5</w:t>
            </w:r>
          </w:p>
        </w:tc>
        <w:tc>
          <w:tcPr>
            <w:tcW w:w="1144" w:type="dxa"/>
            <w:tcBorders>
              <w:top w:val="single" w:sz="6" w:space="0" w:color="auto"/>
              <w:left w:val="single" w:sz="12" w:space="0" w:color="auto"/>
              <w:bottom w:val="single" w:sz="6" w:space="0" w:color="auto"/>
              <w:right w:val="single" w:sz="12" w:space="0" w:color="auto"/>
            </w:tcBorders>
          </w:tcPr>
          <w:p w14:paraId="4ADE16B3" w14:textId="0C1CF733" w:rsidR="004E4FEF" w:rsidRDefault="004E4FEF" w:rsidP="00AF4CBC">
            <w:pPr>
              <w:jc w:val="center"/>
            </w:pPr>
            <w:r>
              <w:t>80%</w:t>
            </w:r>
          </w:p>
        </w:tc>
      </w:tr>
      <w:tr w:rsidR="004E4FEF" w14:paraId="772D6B76" w14:textId="4519A2ED" w:rsidTr="00AF4CBC">
        <w:trPr>
          <w:jc w:val="center"/>
        </w:trPr>
        <w:tc>
          <w:tcPr>
            <w:tcW w:w="1261" w:type="dxa"/>
            <w:tcBorders>
              <w:top w:val="single" w:sz="6" w:space="0" w:color="auto"/>
              <w:left w:val="single" w:sz="12" w:space="0" w:color="auto"/>
              <w:bottom w:val="single" w:sz="12" w:space="0" w:color="auto"/>
              <w:right w:val="single" w:sz="12" w:space="0" w:color="auto"/>
            </w:tcBorders>
          </w:tcPr>
          <w:p w14:paraId="5844E5D6" w14:textId="77777777" w:rsidR="004E4FEF" w:rsidRDefault="004E4FEF" w:rsidP="00AF4CBC">
            <w:pPr>
              <w:jc w:val="center"/>
            </w:pPr>
            <w:r>
              <w:t>RIP</w:t>
            </w:r>
          </w:p>
        </w:tc>
        <w:tc>
          <w:tcPr>
            <w:tcW w:w="2410" w:type="dxa"/>
            <w:tcBorders>
              <w:top w:val="single" w:sz="6" w:space="0" w:color="auto"/>
              <w:left w:val="single" w:sz="12" w:space="0" w:color="auto"/>
              <w:bottom w:val="single" w:sz="12" w:space="0" w:color="auto"/>
              <w:right w:val="single" w:sz="12" w:space="0" w:color="auto"/>
            </w:tcBorders>
          </w:tcPr>
          <w:p w14:paraId="66322C3D" w14:textId="53DDA5F5" w:rsidR="004E4FEF" w:rsidRDefault="004E4FEF" w:rsidP="00257F6C">
            <w:pPr>
              <w:jc w:val="center"/>
            </w:pPr>
            <w:r>
              <w:t>1/5</w:t>
            </w:r>
          </w:p>
        </w:tc>
        <w:tc>
          <w:tcPr>
            <w:tcW w:w="1144" w:type="dxa"/>
            <w:tcBorders>
              <w:top w:val="single" w:sz="6" w:space="0" w:color="auto"/>
              <w:left w:val="single" w:sz="12" w:space="0" w:color="auto"/>
              <w:bottom w:val="single" w:sz="12" w:space="0" w:color="auto"/>
              <w:right w:val="single" w:sz="12" w:space="0" w:color="auto"/>
            </w:tcBorders>
          </w:tcPr>
          <w:p w14:paraId="038C2608" w14:textId="6D672EB0" w:rsidR="004E4FEF" w:rsidRDefault="004E4FEF" w:rsidP="00AF4CBC">
            <w:pPr>
              <w:keepNext/>
              <w:jc w:val="center"/>
            </w:pPr>
            <w:r>
              <w:t>80%</w:t>
            </w:r>
          </w:p>
        </w:tc>
      </w:tr>
      <w:tr w:rsidR="00AF4CBC" w14:paraId="25943A8C" w14:textId="77777777" w:rsidTr="00AF4CBC">
        <w:trPr>
          <w:jc w:val="center"/>
        </w:trPr>
        <w:tc>
          <w:tcPr>
            <w:tcW w:w="1261" w:type="dxa"/>
            <w:tcBorders>
              <w:top w:val="single" w:sz="12" w:space="0" w:color="auto"/>
              <w:left w:val="nil"/>
              <w:bottom w:val="nil"/>
              <w:right w:val="single" w:sz="12" w:space="0" w:color="auto"/>
            </w:tcBorders>
          </w:tcPr>
          <w:p w14:paraId="22FC11B8" w14:textId="0429388D" w:rsidR="00AF4CBC" w:rsidRDefault="00AF4CBC" w:rsidP="00AF4CBC">
            <w:pPr>
              <w:jc w:val="right"/>
            </w:pPr>
          </w:p>
        </w:tc>
        <w:tc>
          <w:tcPr>
            <w:tcW w:w="2410" w:type="dxa"/>
            <w:tcBorders>
              <w:top w:val="single" w:sz="12" w:space="0" w:color="auto"/>
              <w:left w:val="single" w:sz="12" w:space="0" w:color="auto"/>
              <w:bottom w:val="single" w:sz="12" w:space="0" w:color="auto"/>
              <w:right w:val="single" w:sz="12" w:space="0" w:color="auto"/>
            </w:tcBorders>
          </w:tcPr>
          <w:p w14:paraId="4A1D252C" w14:textId="59EE9E19" w:rsidR="00AF4CBC" w:rsidRDefault="00AF4CBC" w:rsidP="00AF4CBC">
            <w:pPr>
              <w:jc w:val="center"/>
            </w:pPr>
            <w:r>
              <w:rPr>
                <w:b/>
                <w:bCs/>
              </w:rPr>
              <w:t xml:space="preserve">Total </w:t>
            </w:r>
            <w:r w:rsidRPr="00955301">
              <w:rPr>
                <w:b/>
                <w:bCs/>
              </w:rPr>
              <w:t>PP Score</w:t>
            </w:r>
          </w:p>
        </w:tc>
        <w:tc>
          <w:tcPr>
            <w:tcW w:w="1144" w:type="dxa"/>
            <w:tcBorders>
              <w:top w:val="single" w:sz="12" w:space="0" w:color="auto"/>
              <w:left w:val="single" w:sz="12" w:space="0" w:color="auto"/>
              <w:bottom w:val="single" w:sz="12" w:space="0" w:color="auto"/>
              <w:right w:val="single" w:sz="12" w:space="0" w:color="auto"/>
            </w:tcBorders>
          </w:tcPr>
          <w:p w14:paraId="5B27EBF7" w14:textId="46102CFC" w:rsidR="00AF4CBC" w:rsidRDefault="00AF4CBC" w:rsidP="00AF4CBC">
            <w:pPr>
              <w:keepNext/>
              <w:jc w:val="center"/>
            </w:pPr>
            <w:r>
              <w:t>75%</w:t>
            </w:r>
          </w:p>
        </w:tc>
      </w:tr>
    </w:tbl>
    <w:commentRangeEnd w:id="10"/>
    <w:p w14:paraId="704829E9" w14:textId="3BB31934" w:rsidR="00D64AEF" w:rsidRPr="00D64AEF" w:rsidRDefault="004B58BD" w:rsidP="00D64AEF">
      <w:pPr>
        <w:pStyle w:val="Caption"/>
        <w:jc w:val="center"/>
      </w:pPr>
      <w:r>
        <w:rPr>
          <w:rStyle w:val="CommentReference"/>
          <w:i w:val="0"/>
          <w:iCs w:val="0"/>
          <w:color w:val="auto"/>
        </w:rPr>
        <w:commentReference w:id="10"/>
      </w:r>
      <w:commentRangeEnd w:id="11"/>
      <w:r w:rsidR="003E5119">
        <w:rPr>
          <w:rStyle w:val="CommentReference"/>
          <w:i w:val="0"/>
          <w:iCs w:val="0"/>
          <w:color w:val="auto"/>
        </w:rPr>
        <w:commentReference w:id="11"/>
      </w:r>
      <w:r w:rsidR="00D64AEF" w:rsidRPr="003E5119">
        <w:rPr>
          <w:b/>
          <w:bCs/>
          <w:rPrChange w:id="14" w:author="Jonathan Camilleri" w:date="2025-09-08T19:03:00Z" w16du:dateUtc="2025-09-08T17:03:00Z">
            <w:rPr/>
          </w:rPrChange>
        </w:rPr>
        <w:t>Table</w:t>
      </w:r>
      <w:r w:rsidR="004E4FEF" w:rsidRPr="003E5119">
        <w:rPr>
          <w:b/>
          <w:bCs/>
          <w:rPrChange w:id="15" w:author="Jonathan Camilleri" w:date="2025-09-08T19:03:00Z" w16du:dateUtc="2025-09-08T17:03:00Z">
            <w:rPr/>
          </w:rPrChange>
        </w:rPr>
        <w:t xml:space="preserve"> 3</w:t>
      </w:r>
      <w:r w:rsidR="00D64AEF" w:rsidRPr="003E5119">
        <w:rPr>
          <w:b/>
          <w:bCs/>
          <w:rPrChange w:id="16" w:author="Jonathan Camilleri" w:date="2025-09-08T19:03:00Z" w16du:dateUtc="2025-09-08T17:03:00Z">
            <w:rPr/>
          </w:rPrChange>
        </w:rPr>
        <w:t>:</w:t>
      </w:r>
      <w:r w:rsidR="00D64AEF">
        <w:t xml:space="preserve"> Broad Prompt Mistype</w:t>
      </w:r>
      <w:r w:rsidR="002B4652">
        <w:t xml:space="preserve"> Detection </w:t>
      </w:r>
      <w:r w:rsidR="00D64AEF">
        <w:t>Results</w:t>
      </w:r>
    </w:p>
    <w:p w14:paraId="093DB846" w14:textId="4DD87D0E" w:rsidR="00725803" w:rsidRDefault="003B0332" w:rsidP="00725803">
      <w:r>
        <w:t xml:space="preserve">Figure </w:t>
      </w:r>
      <w:ins w:id="17" w:author="Jonathan Camilleri" w:date="2025-09-08T19:14:00Z" w16du:dateUtc="2025-09-08T17:14:00Z">
        <w:r w:rsidR="00064587">
          <w:t>1</w:t>
        </w:r>
      </w:ins>
      <w:del w:id="18" w:author="Jonathan Camilleri" w:date="2025-09-08T19:14:00Z" w16du:dateUtc="2025-09-08T17:14:00Z">
        <w:r w:rsidR="00725803" w:rsidDel="00064587">
          <w:delText>4.1</w:delText>
        </w:r>
      </w:del>
      <w:r w:rsidR="00CF02A2">
        <w:t xml:space="preserve"> and Tables 1 </w:t>
      </w:r>
      <w:r>
        <w:t xml:space="preserve">and 2 </w:t>
      </w:r>
      <w:r w:rsidR="00725803">
        <w:t>summarise the results across all four protocols. Out of 120 benchmark-related errors, only 3</w:t>
      </w:r>
      <w:r w:rsidR="00955301">
        <w:t>3</w:t>
      </w:r>
      <w:r w:rsidR="00725803">
        <w:t xml:space="preserve"> were detected, resulting in a total PP Score of 28%. Accuracy varied significantly by protocol. OSPF achieved the highest PP Score of 5</w:t>
      </w:r>
      <w:r w:rsidR="00DD43F8">
        <w:t>7</w:t>
      </w:r>
      <w:r w:rsidR="00725803">
        <w:t>%, followed by AAA at 40%, while RIP and especially EIGRP performed poorly, with scores of 10% and 3% respectively. By contrast, Mistype errors were detected resulting in a total PP Score of 75%</w:t>
      </w:r>
      <w:ins w:id="19" w:author="Jonathan Camilleri" w:date="2025-09-08T19:30:00Z" w16du:dateUtc="2025-09-08T17:30:00Z">
        <w:r w:rsidR="00F55646">
          <w:t xml:space="preserve"> as shown in Table 3</w:t>
        </w:r>
      </w:ins>
      <w:r w:rsidR="00725803">
        <w:t xml:space="preserve">. </w:t>
      </w:r>
      <w:r w:rsidR="009D6725">
        <w:t xml:space="preserve">For the latter, the accuracy </w:t>
      </w:r>
      <w:r w:rsidR="00725803">
        <w:t xml:space="preserve">varied </w:t>
      </w:r>
      <w:r w:rsidR="007A4ADD">
        <w:t>with</w:t>
      </w:r>
      <w:r w:rsidR="00725803">
        <w:t xml:space="preserve"> EIGRP, OSPF and RIP all having PP Scores of 80% while AAA scored a PP Score of 60%. This indicated that GPT was more reliable at identifying basic syntactic mistakes than at enforcing benchmark compliance. </w:t>
      </w:r>
    </w:p>
    <w:p w14:paraId="641E11F2" w14:textId="03ABF232" w:rsidR="00F14917" w:rsidRDefault="00F14917" w:rsidP="00725803"/>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ook w:val="04A0" w:firstRow="1" w:lastRow="0" w:firstColumn="1" w:lastColumn="0" w:noHBand="0" w:noVBand="1"/>
      </w:tblPr>
      <w:tblGrid>
        <w:gridCol w:w="1028"/>
        <w:gridCol w:w="3536"/>
        <w:gridCol w:w="2351"/>
        <w:gridCol w:w="2081"/>
      </w:tblGrid>
      <w:tr w:rsidR="00D33FC1" w14:paraId="1619F1D8" w14:textId="29E8C8CF" w:rsidTr="00D33FC1">
        <w:tc>
          <w:tcPr>
            <w:tcW w:w="1025" w:type="dxa"/>
            <w:tcBorders>
              <w:top w:val="single" w:sz="12" w:space="0" w:color="auto"/>
              <w:bottom w:val="single" w:sz="12" w:space="0" w:color="auto"/>
            </w:tcBorders>
            <w:vAlign w:val="center"/>
          </w:tcPr>
          <w:p w14:paraId="04805B7C" w14:textId="5AC38693" w:rsidR="00D33FC1" w:rsidRPr="002F5BB9" w:rsidRDefault="00D33FC1" w:rsidP="00D33FC1">
            <w:pPr>
              <w:jc w:val="center"/>
              <w:rPr>
                <w:b/>
                <w:bCs/>
              </w:rPr>
            </w:pPr>
            <w:commentRangeStart w:id="20"/>
            <w:commentRangeStart w:id="21"/>
            <w:r>
              <w:rPr>
                <w:b/>
                <w:bCs/>
              </w:rPr>
              <w:t>Protocol</w:t>
            </w:r>
          </w:p>
        </w:tc>
        <w:tc>
          <w:tcPr>
            <w:tcW w:w="3537" w:type="dxa"/>
            <w:tcBorders>
              <w:top w:val="single" w:sz="12" w:space="0" w:color="auto"/>
              <w:bottom w:val="single" w:sz="12" w:space="0" w:color="auto"/>
            </w:tcBorders>
            <w:vAlign w:val="center"/>
          </w:tcPr>
          <w:p w14:paraId="1D629CC8" w14:textId="610B2B13" w:rsidR="00D33FC1" w:rsidRPr="002F5BB9" w:rsidRDefault="00D33FC1" w:rsidP="00D33FC1">
            <w:pPr>
              <w:jc w:val="center"/>
              <w:rPr>
                <w:b/>
                <w:bCs/>
              </w:rPr>
            </w:pPr>
            <w:r w:rsidRPr="002F5BB9">
              <w:rPr>
                <w:b/>
                <w:bCs/>
              </w:rPr>
              <w:t>Errors</w:t>
            </w:r>
          </w:p>
        </w:tc>
        <w:tc>
          <w:tcPr>
            <w:tcW w:w="2352" w:type="dxa"/>
            <w:tcBorders>
              <w:top w:val="single" w:sz="12" w:space="0" w:color="auto"/>
              <w:bottom w:val="single" w:sz="12" w:space="0" w:color="auto"/>
            </w:tcBorders>
            <w:vAlign w:val="center"/>
          </w:tcPr>
          <w:p w14:paraId="6B256ED6" w14:textId="71D02768" w:rsidR="00D33FC1" w:rsidRPr="002F5BB9" w:rsidRDefault="00D33FC1" w:rsidP="00D33FC1">
            <w:pPr>
              <w:jc w:val="center"/>
              <w:rPr>
                <w:b/>
                <w:bCs/>
              </w:rPr>
            </w:pPr>
            <w:r w:rsidRPr="002F5BB9">
              <w:rPr>
                <w:b/>
                <w:bCs/>
              </w:rPr>
              <w:t>Errors Detected</w:t>
            </w:r>
            <w:r>
              <w:rPr>
                <w:b/>
                <w:bCs/>
              </w:rPr>
              <w:br/>
              <w:t>(Amount of the error detected / Amount of total errors of that type)</w:t>
            </w:r>
          </w:p>
        </w:tc>
        <w:tc>
          <w:tcPr>
            <w:tcW w:w="2082" w:type="dxa"/>
            <w:tcBorders>
              <w:top w:val="single" w:sz="12" w:space="0" w:color="auto"/>
              <w:bottom w:val="single" w:sz="12" w:space="0" w:color="auto"/>
            </w:tcBorders>
            <w:vAlign w:val="center"/>
          </w:tcPr>
          <w:p w14:paraId="626C890F" w14:textId="51053EBF" w:rsidR="00D33FC1" w:rsidRPr="002F5BB9" w:rsidRDefault="00D33FC1" w:rsidP="00D33FC1">
            <w:pPr>
              <w:jc w:val="center"/>
              <w:rPr>
                <w:b/>
                <w:bCs/>
              </w:rPr>
            </w:pPr>
            <w:r>
              <w:rPr>
                <w:b/>
                <w:bCs/>
              </w:rPr>
              <w:t>Detection Rate</w:t>
            </w:r>
          </w:p>
        </w:tc>
      </w:tr>
      <w:tr w:rsidR="00D33FC1" w14:paraId="7F89496D" w14:textId="78D2F8CF" w:rsidTr="00D33FC1">
        <w:tc>
          <w:tcPr>
            <w:tcW w:w="1025" w:type="dxa"/>
            <w:vMerge w:val="restart"/>
            <w:tcBorders>
              <w:top w:val="single" w:sz="12" w:space="0" w:color="auto"/>
              <w:bottom w:val="single" w:sz="6" w:space="0" w:color="auto"/>
            </w:tcBorders>
            <w:vAlign w:val="center"/>
          </w:tcPr>
          <w:p w14:paraId="4D71C6D7" w14:textId="3F064C83" w:rsidR="00D33FC1" w:rsidRDefault="00D33FC1" w:rsidP="00D33FC1">
            <w:pPr>
              <w:jc w:val="center"/>
            </w:pPr>
            <w:r>
              <w:t>AAA</w:t>
            </w:r>
          </w:p>
        </w:tc>
        <w:tc>
          <w:tcPr>
            <w:tcW w:w="3537" w:type="dxa"/>
            <w:tcBorders>
              <w:top w:val="single" w:sz="12" w:space="0" w:color="auto"/>
              <w:bottom w:val="single" w:sz="6" w:space="0" w:color="auto"/>
            </w:tcBorders>
          </w:tcPr>
          <w:p w14:paraId="339D33E0" w14:textId="79B31DEF" w:rsidR="00D33FC1" w:rsidRDefault="00D33FC1" w:rsidP="008D7EDC">
            <w:pPr>
              <w:jc w:val="center"/>
            </w:pPr>
            <w:r>
              <w:t>service password-encryption</w:t>
            </w:r>
          </w:p>
        </w:tc>
        <w:tc>
          <w:tcPr>
            <w:tcW w:w="2352" w:type="dxa"/>
            <w:tcBorders>
              <w:top w:val="single" w:sz="12" w:space="0" w:color="auto"/>
              <w:bottom w:val="single" w:sz="6" w:space="0" w:color="auto"/>
            </w:tcBorders>
          </w:tcPr>
          <w:p w14:paraId="30DBE913" w14:textId="45A0151F" w:rsidR="00D33FC1" w:rsidRDefault="00D33FC1" w:rsidP="008D7EDC">
            <w:pPr>
              <w:jc w:val="center"/>
            </w:pPr>
            <w:r>
              <w:t>3/3</w:t>
            </w:r>
          </w:p>
        </w:tc>
        <w:tc>
          <w:tcPr>
            <w:tcW w:w="2082" w:type="dxa"/>
            <w:tcBorders>
              <w:top w:val="single" w:sz="12" w:space="0" w:color="auto"/>
              <w:bottom w:val="single" w:sz="6" w:space="0" w:color="auto"/>
            </w:tcBorders>
          </w:tcPr>
          <w:p w14:paraId="50A020C6" w14:textId="05827110" w:rsidR="00D33FC1" w:rsidRDefault="00D33FC1" w:rsidP="008D7EDC">
            <w:pPr>
              <w:jc w:val="center"/>
            </w:pPr>
            <w:r>
              <w:t>100%</w:t>
            </w:r>
          </w:p>
        </w:tc>
      </w:tr>
      <w:tr w:rsidR="00D33FC1" w14:paraId="64156B74" w14:textId="2A162446" w:rsidTr="00D33FC1">
        <w:tc>
          <w:tcPr>
            <w:tcW w:w="1025" w:type="dxa"/>
            <w:vMerge/>
            <w:tcBorders>
              <w:top w:val="single" w:sz="6" w:space="0" w:color="auto"/>
              <w:bottom w:val="single" w:sz="6" w:space="0" w:color="auto"/>
            </w:tcBorders>
            <w:vAlign w:val="center"/>
          </w:tcPr>
          <w:p w14:paraId="3267DAC9" w14:textId="77777777" w:rsidR="00D33FC1" w:rsidRDefault="00D33FC1" w:rsidP="00D33FC1">
            <w:pPr>
              <w:jc w:val="center"/>
              <w:rPr>
                <w:rFonts w:ascii="Aptos Narrow" w:hAnsi="Aptos Narrow"/>
                <w:color w:val="000000"/>
                <w:sz w:val="22"/>
                <w:szCs w:val="22"/>
              </w:rPr>
            </w:pPr>
          </w:p>
        </w:tc>
        <w:tc>
          <w:tcPr>
            <w:tcW w:w="3537" w:type="dxa"/>
            <w:tcBorders>
              <w:top w:val="single" w:sz="6" w:space="0" w:color="auto"/>
              <w:bottom w:val="single" w:sz="6" w:space="0" w:color="auto"/>
            </w:tcBorders>
          </w:tcPr>
          <w:p w14:paraId="50D2DE65" w14:textId="20E5FEAC" w:rsidR="00D33FC1" w:rsidRPr="00955301" w:rsidRDefault="00D33FC1" w:rsidP="008D7EDC">
            <w:pPr>
              <w:jc w:val="center"/>
              <w:rPr>
                <w:rFonts w:ascii="Aptos Narrow" w:hAnsi="Aptos Narrow"/>
                <w:color w:val="000000"/>
                <w:sz w:val="22"/>
                <w:szCs w:val="22"/>
              </w:rPr>
            </w:pPr>
            <w:r>
              <w:rPr>
                <w:rFonts w:ascii="Aptos Narrow" w:hAnsi="Aptos Narrow"/>
                <w:color w:val="000000"/>
                <w:sz w:val="22"/>
                <w:szCs w:val="22"/>
              </w:rPr>
              <w:t>Enable secret</w:t>
            </w:r>
          </w:p>
        </w:tc>
        <w:tc>
          <w:tcPr>
            <w:tcW w:w="2352" w:type="dxa"/>
            <w:tcBorders>
              <w:top w:val="single" w:sz="6" w:space="0" w:color="auto"/>
              <w:bottom w:val="single" w:sz="6" w:space="0" w:color="auto"/>
            </w:tcBorders>
          </w:tcPr>
          <w:p w14:paraId="44AAB603" w14:textId="0C6C2EA8" w:rsidR="00D33FC1" w:rsidRDefault="00D33FC1" w:rsidP="008D7EDC">
            <w:pPr>
              <w:jc w:val="center"/>
            </w:pPr>
            <w:r>
              <w:t>1/1</w:t>
            </w:r>
          </w:p>
        </w:tc>
        <w:tc>
          <w:tcPr>
            <w:tcW w:w="2082" w:type="dxa"/>
            <w:tcBorders>
              <w:top w:val="single" w:sz="6" w:space="0" w:color="auto"/>
              <w:bottom w:val="single" w:sz="6" w:space="0" w:color="auto"/>
            </w:tcBorders>
          </w:tcPr>
          <w:p w14:paraId="2E7A4AD3" w14:textId="330875E0" w:rsidR="00D33FC1" w:rsidRDefault="00D33FC1" w:rsidP="008D7EDC">
            <w:pPr>
              <w:jc w:val="center"/>
            </w:pPr>
            <w:r>
              <w:t>100%</w:t>
            </w:r>
          </w:p>
        </w:tc>
      </w:tr>
      <w:tr w:rsidR="00D33FC1" w14:paraId="6230EA23" w14:textId="77777777" w:rsidTr="00D33FC1">
        <w:trPr>
          <w:trHeight w:val="269"/>
        </w:trPr>
        <w:tc>
          <w:tcPr>
            <w:tcW w:w="1025" w:type="dxa"/>
            <w:vMerge/>
            <w:tcBorders>
              <w:top w:val="single" w:sz="6" w:space="0" w:color="auto"/>
              <w:bottom w:val="single" w:sz="6" w:space="0" w:color="auto"/>
            </w:tcBorders>
            <w:vAlign w:val="center"/>
          </w:tcPr>
          <w:p w14:paraId="3F04F7E1" w14:textId="77777777" w:rsidR="00D33FC1" w:rsidRDefault="00D33FC1" w:rsidP="00D33FC1">
            <w:pPr>
              <w:jc w:val="center"/>
              <w:rPr>
                <w:rFonts w:ascii="Aptos Narrow" w:hAnsi="Aptos Narrow"/>
                <w:color w:val="000000"/>
                <w:sz w:val="22"/>
                <w:szCs w:val="22"/>
              </w:rPr>
            </w:pPr>
          </w:p>
        </w:tc>
        <w:tc>
          <w:tcPr>
            <w:tcW w:w="3537" w:type="dxa"/>
            <w:tcBorders>
              <w:top w:val="single" w:sz="6" w:space="0" w:color="auto"/>
              <w:bottom w:val="single" w:sz="6" w:space="0" w:color="auto"/>
            </w:tcBorders>
          </w:tcPr>
          <w:p w14:paraId="649FDA6C" w14:textId="554123BD" w:rsidR="00D33FC1" w:rsidRDefault="00D33FC1" w:rsidP="00D33FC1">
            <w:pPr>
              <w:jc w:val="center"/>
              <w:rPr>
                <w:rFonts w:ascii="Aptos Narrow" w:hAnsi="Aptos Narrow"/>
                <w:color w:val="000000"/>
                <w:sz w:val="22"/>
                <w:szCs w:val="22"/>
              </w:rPr>
            </w:pPr>
            <w:r>
              <w:rPr>
                <w:rFonts w:ascii="Aptos Narrow" w:hAnsi="Aptos Narrow"/>
                <w:color w:val="000000"/>
                <w:sz w:val="22"/>
                <w:szCs w:val="22"/>
              </w:rPr>
              <w:t xml:space="preserve">Line </w:t>
            </w:r>
            <w:proofErr w:type="spellStart"/>
            <w:r>
              <w:rPr>
                <w:rFonts w:ascii="Aptos Narrow" w:hAnsi="Aptos Narrow"/>
                <w:color w:val="000000"/>
                <w:sz w:val="22"/>
                <w:szCs w:val="22"/>
              </w:rPr>
              <w:t>vty</w:t>
            </w:r>
            <w:proofErr w:type="spellEnd"/>
          </w:p>
        </w:tc>
        <w:tc>
          <w:tcPr>
            <w:tcW w:w="2352" w:type="dxa"/>
            <w:tcBorders>
              <w:top w:val="single" w:sz="6" w:space="0" w:color="auto"/>
              <w:bottom w:val="single" w:sz="6" w:space="0" w:color="auto"/>
            </w:tcBorders>
          </w:tcPr>
          <w:p w14:paraId="638B4051" w14:textId="1C779467" w:rsidR="00D33FC1" w:rsidRDefault="00D33FC1" w:rsidP="008D7EDC">
            <w:pPr>
              <w:jc w:val="center"/>
            </w:pPr>
            <w:r>
              <w:t>2/2</w:t>
            </w:r>
          </w:p>
        </w:tc>
        <w:tc>
          <w:tcPr>
            <w:tcW w:w="2082" w:type="dxa"/>
            <w:tcBorders>
              <w:top w:val="single" w:sz="6" w:space="0" w:color="auto"/>
              <w:bottom w:val="single" w:sz="6" w:space="0" w:color="auto"/>
            </w:tcBorders>
          </w:tcPr>
          <w:p w14:paraId="702F5085" w14:textId="062ACFF1" w:rsidR="00D33FC1" w:rsidRDefault="00D33FC1" w:rsidP="008D7EDC">
            <w:pPr>
              <w:jc w:val="center"/>
            </w:pPr>
            <w:r>
              <w:t>100%</w:t>
            </w:r>
          </w:p>
        </w:tc>
      </w:tr>
      <w:tr w:rsidR="00D33FC1" w14:paraId="676273AA" w14:textId="24955FBD" w:rsidTr="00D33FC1">
        <w:trPr>
          <w:trHeight w:val="269"/>
        </w:trPr>
        <w:tc>
          <w:tcPr>
            <w:tcW w:w="1025" w:type="dxa"/>
            <w:vMerge/>
            <w:tcBorders>
              <w:top w:val="single" w:sz="6" w:space="0" w:color="auto"/>
              <w:bottom w:val="single" w:sz="6" w:space="0" w:color="auto"/>
            </w:tcBorders>
            <w:vAlign w:val="center"/>
          </w:tcPr>
          <w:p w14:paraId="53F12EA2" w14:textId="77777777" w:rsidR="00D33FC1" w:rsidRDefault="00D33FC1" w:rsidP="00D33FC1">
            <w:pPr>
              <w:jc w:val="center"/>
              <w:rPr>
                <w:rFonts w:ascii="Aptos Narrow" w:hAnsi="Aptos Narrow"/>
                <w:color w:val="000000"/>
                <w:sz w:val="22"/>
                <w:szCs w:val="22"/>
              </w:rPr>
            </w:pPr>
          </w:p>
        </w:tc>
        <w:tc>
          <w:tcPr>
            <w:tcW w:w="3537" w:type="dxa"/>
            <w:tcBorders>
              <w:top w:val="single" w:sz="6" w:space="0" w:color="auto"/>
              <w:bottom w:val="single" w:sz="6" w:space="0" w:color="auto"/>
            </w:tcBorders>
          </w:tcPr>
          <w:p w14:paraId="24C81D3B" w14:textId="77C4C4AB" w:rsidR="00D33FC1" w:rsidRDefault="00D33FC1" w:rsidP="0043056F">
            <w:pPr>
              <w:jc w:val="center"/>
            </w:pPr>
            <w:proofErr w:type="spellStart"/>
            <w:r>
              <w:rPr>
                <w:rFonts w:ascii="Aptos Narrow" w:hAnsi="Aptos Narrow"/>
                <w:color w:val="000000"/>
                <w:sz w:val="22"/>
                <w:szCs w:val="22"/>
              </w:rPr>
              <w:t>aaa</w:t>
            </w:r>
            <w:proofErr w:type="spellEnd"/>
            <w:r>
              <w:rPr>
                <w:rFonts w:ascii="Aptos Narrow" w:hAnsi="Aptos Narrow"/>
                <w:color w:val="000000"/>
                <w:sz w:val="22"/>
                <w:szCs w:val="22"/>
              </w:rPr>
              <w:t xml:space="preserve"> authorization e</w:t>
            </w:r>
            <w:r>
              <w:t>xec</w:t>
            </w:r>
          </w:p>
        </w:tc>
        <w:tc>
          <w:tcPr>
            <w:tcW w:w="2352" w:type="dxa"/>
            <w:tcBorders>
              <w:top w:val="single" w:sz="6" w:space="0" w:color="auto"/>
              <w:bottom w:val="single" w:sz="6" w:space="0" w:color="auto"/>
            </w:tcBorders>
          </w:tcPr>
          <w:p w14:paraId="2C161CFA" w14:textId="51EE90AC" w:rsidR="00D33FC1" w:rsidRDefault="00D33FC1" w:rsidP="008D7EDC">
            <w:pPr>
              <w:jc w:val="center"/>
            </w:pPr>
            <w:r>
              <w:t>2/3</w:t>
            </w:r>
          </w:p>
        </w:tc>
        <w:tc>
          <w:tcPr>
            <w:tcW w:w="2082" w:type="dxa"/>
            <w:tcBorders>
              <w:top w:val="single" w:sz="6" w:space="0" w:color="auto"/>
              <w:bottom w:val="single" w:sz="6" w:space="0" w:color="auto"/>
            </w:tcBorders>
          </w:tcPr>
          <w:p w14:paraId="11869C65" w14:textId="704D0057" w:rsidR="00D33FC1" w:rsidRDefault="00D33FC1" w:rsidP="008D7EDC">
            <w:pPr>
              <w:jc w:val="center"/>
            </w:pPr>
            <w:r>
              <w:t>66%</w:t>
            </w:r>
          </w:p>
        </w:tc>
      </w:tr>
      <w:tr w:rsidR="00D33FC1" w14:paraId="6C031A91" w14:textId="742A9426" w:rsidTr="00D33FC1">
        <w:trPr>
          <w:trHeight w:val="102"/>
        </w:trPr>
        <w:tc>
          <w:tcPr>
            <w:tcW w:w="1025" w:type="dxa"/>
            <w:vMerge/>
            <w:tcBorders>
              <w:top w:val="single" w:sz="6" w:space="0" w:color="auto"/>
              <w:bottom w:val="single" w:sz="6" w:space="0" w:color="auto"/>
            </w:tcBorders>
            <w:vAlign w:val="center"/>
          </w:tcPr>
          <w:p w14:paraId="45BF5E91" w14:textId="77777777" w:rsidR="00D33FC1" w:rsidRDefault="00D33FC1" w:rsidP="00D33FC1">
            <w:pPr>
              <w:jc w:val="center"/>
              <w:rPr>
                <w:rFonts w:ascii="Aptos Narrow" w:hAnsi="Aptos Narrow"/>
                <w:color w:val="000000"/>
                <w:sz w:val="22"/>
                <w:szCs w:val="22"/>
              </w:rPr>
            </w:pPr>
          </w:p>
        </w:tc>
        <w:tc>
          <w:tcPr>
            <w:tcW w:w="3537" w:type="dxa"/>
            <w:tcBorders>
              <w:top w:val="single" w:sz="6" w:space="0" w:color="auto"/>
              <w:bottom w:val="single" w:sz="6" w:space="0" w:color="auto"/>
            </w:tcBorders>
          </w:tcPr>
          <w:p w14:paraId="46FC4096" w14:textId="13576F9B" w:rsidR="00D33FC1" w:rsidRPr="00955301" w:rsidRDefault="00D33FC1" w:rsidP="0043056F">
            <w:pPr>
              <w:jc w:val="center"/>
              <w:rPr>
                <w:rFonts w:ascii="Aptos Narrow" w:hAnsi="Aptos Narrow"/>
                <w:color w:val="000000"/>
                <w:sz w:val="22"/>
                <w:szCs w:val="22"/>
              </w:rPr>
            </w:pPr>
            <w:proofErr w:type="spellStart"/>
            <w:r>
              <w:rPr>
                <w:rFonts w:ascii="Aptos Narrow" w:hAnsi="Aptos Narrow"/>
                <w:color w:val="000000"/>
                <w:sz w:val="22"/>
                <w:szCs w:val="22"/>
              </w:rPr>
              <w:t>aaa</w:t>
            </w:r>
            <w:proofErr w:type="spellEnd"/>
            <w:r>
              <w:rPr>
                <w:rFonts w:ascii="Aptos Narrow" w:hAnsi="Aptos Narrow"/>
                <w:color w:val="000000"/>
                <w:sz w:val="22"/>
                <w:szCs w:val="22"/>
              </w:rPr>
              <w:t xml:space="preserve"> accounting system</w:t>
            </w:r>
          </w:p>
        </w:tc>
        <w:tc>
          <w:tcPr>
            <w:tcW w:w="2352" w:type="dxa"/>
            <w:tcBorders>
              <w:top w:val="single" w:sz="6" w:space="0" w:color="auto"/>
              <w:bottom w:val="single" w:sz="6" w:space="0" w:color="auto"/>
            </w:tcBorders>
          </w:tcPr>
          <w:p w14:paraId="56468FAF" w14:textId="62E132AE" w:rsidR="00D33FC1" w:rsidRDefault="00D33FC1" w:rsidP="008D7EDC">
            <w:pPr>
              <w:jc w:val="center"/>
            </w:pPr>
            <w:r>
              <w:t>3/5</w:t>
            </w:r>
          </w:p>
        </w:tc>
        <w:tc>
          <w:tcPr>
            <w:tcW w:w="2082" w:type="dxa"/>
            <w:tcBorders>
              <w:top w:val="single" w:sz="6" w:space="0" w:color="auto"/>
              <w:bottom w:val="single" w:sz="6" w:space="0" w:color="auto"/>
            </w:tcBorders>
          </w:tcPr>
          <w:p w14:paraId="20825E42" w14:textId="6EF4367A" w:rsidR="00D33FC1" w:rsidRDefault="00D33FC1" w:rsidP="008D7EDC">
            <w:pPr>
              <w:jc w:val="center"/>
            </w:pPr>
            <w:r>
              <w:t>60%</w:t>
            </w:r>
          </w:p>
        </w:tc>
      </w:tr>
      <w:tr w:rsidR="00D33FC1" w14:paraId="183DCAE2" w14:textId="77777777" w:rsidTr="00D33FC1">
        <w:tc>
          <w:tcPr>
            <w:tcW w:w="1025" w:type="dxa"/>
            <w:vMerge/>
            <w:tcBorders>
              <w:top w:val="single" w:sz="6" w:space="0" w:color="auto"/>
              <w:bottom w:val="single" w:sz="6" w:space="0" w:color="auto"/>
            </w:tcBorders>
            <w:vAlign w:val="center"/>
          </w:tcPr>
          <w:p w14:paraId="43B169C2" w14:textId="77777777" w:rsidR="00D33FC1" w:rsidRDefault="00D33FC1" w:rsidP="00D33FC1">
            <w:pPr>
              <w:jc w:val="center"/>
            </w:pPr>
          </w:p>
        </w:tc>
        <w:tc>
          <w:tcPr>
            <w:tcW w:w="3537" w:type="dxa"/>
            <w:tcBorders>
              <w:top w:val="single" w:sz="6" w:space="0" w:color="auto"/>
              <w:bottom w:val="single" w:sz="6" w:space="0" w:color="auto"/>
            </w:tcBorders>
          </w:tcPr>
          <w:p w14:paraId="139447B0" w14:textId="4DE16F20" w:rsidR="00D33FC1" w:rsidRDefault="00D33FC1" w:rsidP="008D7EDC">
            <w:pPr>
              <w:jc w:val="center"/>
            </w:pPr>
            <w:proofErr w:type="spellStart"/>
            <w:r>
              <w:t>aaa</w:t>
            </w:r>
            <w:proofErr w:type="spellEnd"/>
            <w:r>
              <w:t xml:space="preserve"> authorization config-commands</w:t>
            </w:r>
          </w:p>
        </w:tc>
        <w:tc>
          <w:tcPr>
            <w:tcW w:w="2352" w:type="dxa"/>
            <w:tcBorders>
              <w:top w:val="single" w:sz="6" w:space="0" w:color="auto"/>
              <w:bottom w:val="single" w:sz="6" w:space="0" w:color="auto"/>
            </w:tcBorders>
          </w:tcPr>
          <w:p w14:paraId="3A8ED9C5" w14:textId="5D7C800F" w:rsidR="00D33FC1" w:rsidRDefault="00D33FC1" w:rsidP="008D7EDC">
            <w:pPr>
              <w:jc w:val="center"/>
            </w:pPr>
            <w:r>
              <w:t>1/2</w:t>
            </w:r>
          </w:p>
        </w:tc>
        <w:tc>
          <w:tcPr>
            <w:tcW w:w="2082" w:type="dxa"/>
            <w:tcBorders>
              <w:top w:val="single" w:sz="6" w:space="0" w:color="auto"/>
              <w:bottom w:val="single" w:sz="6" w:space="0" w:color="auto"/>
            </w:tcBorders>
          </w:tcPr>
          <w:p w14:paraId="15452233" w14:textId="2C48A51A" w:rsidR="00D33FC1" w:rsidRDefault="00D33FC1" w:rsidP="008D7EDC">
            <w:pPr>
              <w:jc w:val="center"/>
            </w:pPr>
            <w:r>
              <w:t>50%</w:t>
            </w:r>
          </w:p>
        </w:tc>
      </w:tr>
      <w:tr w:rsidR="00D33FC1" w14:paraId="07D05217" w14:textId="4466C58B" w:rsidTr="00D33FC1">
        <w:tc>
          <w:tcPr>
            <w:tcW w:w="1025" w:type="dxa"/>
            <w:vMerge/>
            <w:tcBorders>
              <w:top w:val="single" w:sz="6" w:space="0" w:color="auto"/>
              <w:bottom w:val="single" w:sz="6" w:space="0" w:color="auto"/>
            </w:tcBorders>
            <w:vAlign w:val="center"/>
          </w:tcPr>
          <w:p w14:paraId="2A4600EF" w14:textId="77777777" w:rsidR="00D33FC1" w:rsidRDefault="00D33FC1" w:rsidP="00D33FC1">
            <w:pPr>
              <w:jc w:val="center"/>
            </w:pPr>
          </w:p>
        </w:tc>
        <w:tc>
          <w:tcPr>
            <w:tcW w:w="3537" w:type="dxa"/>
            <w:tcBorders>
              <w:top w:val="single" w:sz="6" w:space="0" w:color="auto"/>
              <w:bottom w:val="single" w:sz="6" w:space="0" w:color="auto"/>
            </w:tcBorders>
          </w:tcPr>
          <w:p w14:paraId="4E1F1F64" w14:textId="40478FC0" w:rsidR="00D33FC1" w:rsidRDefault="00D33FC1" w:rsidP="008D7EDC">
            <w:pPr>
              <w:jc w:val="center"/>
            </w:pPr>
            <w:proofErr w:type="spellStart"/>
            <w:r>
              <w:t>aaa</w:t>
            </w:r>
            <w:proofErr w:type="spellEnd"/>
            <w:r>
              <w:t xml:space="preserve"> authorization reverse-access</w:t>
            </w:r>
          </w:p>
        </w:tc>
        <w:tc>
          <w:tcPr>
            <w:tcW w:w="2352" w:type="dxa"/>
            <w:tcBorders>
              <w:top w:val="single" w:sz="6" w:space="0" w:color="auto"/>
              <w:bottom w:val="single" w:sz="6" w:space="0" w:color="auto"/>
            </w:tcBorders>
          </w:tcPr>
          <w:p w14:paraId="1B041CC4" w14:textId="758336C2" w:rsidR="00D33FC1" w:rsidRDefault="00D33FC1" w:rsidP="008D7EDC">
            <w:pPr>
              <w:jc w:val="center"/>
            </w:pPr>
            <w:r>
              <w:t>0/4</w:t>
            </w:r>
          </w:p>
        </w:tc>
        <w:tc>
          <w:tcPr>
            <w:tcW w:w="2082" w:type="dxa"/>
            <w:tcBorders>
              <w:top w:val="single" w:sz="6" w:space="0" w:color="auto"/>
              <w:bottom w:val="single" w:sz="6" w:space="0" w:color="auto"/>
            </w:tcBorders>
          </w:tcPr>
          <w:p w14:paraId="35B54ED9" w14:textId="086087EF" w:rsidR="00D33FC1" w:rsidRDefault="00D33FC1" w:rsidP="008D7EDC">
            <w:pPr>
              <w:jc w:val="center"/>
            </w:pPr>
            <w:r>
              <w:t>0%</w:t>
            </w:r>
          </w:p>
        </w:tc>
      </w:tr>
      <w:tr w:rsidR="00D33FC1" w14:paraId="55D58984" w14:textId="079E9D26" w:rsidTr="00D33FC1">
        <w:tc>
          <w:tcPr>
            <w:tcW w:w="1025" w:type="dxa"/>
            <w:vMerge/>
            <w:tcBorders>
              <w:top w:val="single" w:sz="6" w:space="0" w:color="auto"/>
              <w:bottom w:val="single" w:sz="6" w:space="0" w:color="auto"/>
            </w:tcBorders>
            <w:vAlign w:val="center"/>
          </w:tcPr>
          <w:p w14:paraId="1425AC03" w14:textId="77777777" w:rsidR="00D33FC1" w:rsidRDefault="00D33FC1" w:rsidP="00D33FC1">
            <w:pPr>
              <w:jc w:val="center"/>
            </w:pPr>
          </w:p>
        </w:tc>
        <w:tc>
          <w:tcPr>
            <w:tcW w:w="3537" w:type="dxa"/>
            <w:tcBorders>
              <w:top w:val="single" w:sz="6" w:space="0" w:color="auto"/>
              <w:bottom w:val="single" w:sz="6" w:space="0" w:color="auto"/>
            </w:tcBorders>
          </w:tcPr>
          <w:p w14:paraId="5DE9E963" w14:textId="73E0DE49" w:rsidR="00D33FC1" w:rsidRDefault="00D33FC1" w:rsidP="008D7EDC">
            <w:pPr>
              <w:jc w:val="center"/>
            </w:pPr>
            <w:proofErr w:type="spellStart"/>
            <w:r>
              <w:t>aaa</w:t>
            </w:r>
            <w:proofErr w:type="spellEnd"/>
            <w:r>
              <w:t xml:space="preserve"> accounting commands 15</w:t>
            </w:r>
          </w:p>
        </w:tc>
        <w:tc>
          <w:tcPr>
            <w:tcW w:w="2352" w:type="dxa"/>
            <w:tcBorders>
              <w:top w:val="single" w:sz="6" w:space="0" w:color="auto"/>
              <w:bottom w:val="single" w:sz="6" w:space="0" w:color="auto"/>
            </w:tcBorders>
          </w:tcPr>
          <w:p w14:paraId="71AB5B2C" w14:textId="3D1EFF5B" w:rsidR="00D33FC1" w:rsidRDefault="00D33FC1" w:rsidP="008D7EDC">
            <w:pPr>
              <w:jc w:val="center"/>
            </w:pPr>
            <w:r>
              <w:t>0/1</w:t>
            </w:r>
          </w:p>
        </w:tc>
        <w:tc>
          <w:tcPr>
            <w:tcW w:w="2082" w:type="dxa"/>
            <w:tcBorders>
              <w:top w:val="single" w:sz="6" w:space="0" w:color="auto"/>
              <w:bottom w:val="single" w:sz="6" w:space="0" w:color="auto"/>
            </w:tcBorders>
          </w:tcPr>
          <w:p w14:paraId="6AFF64C3" w14:textId="67908085" w:rsidR="00D33FC1" w:rsidRDefault="00D33FC1" w:rsidP="008D7EDC">
            <w:pPr>
              <w:jc w:val="center"/>
            </w:pPr>
            <w:r>
              <w:t>0%</w:t>
            </w:r>
          </w:p>
        </w:tc>
      </w:tr>
      <w:tr w:rsidR="00D33FC1" w14:paraId="4C4B90F5" w14:textId="62C98240" w:rsidTr="00D33FC1">
        <w:tc>
          <w:tcPr>
            <w:tcW w:w="1025" w:type="dxa"/>
            <w:vMerge/>
            <w:tcBorders>
              <w:top w:val="single" w:sz="6" w:space="0" w:color="auto"/>
              <w:bottom w:val="single" w:sz="6" w:space="0" w:color="auto"/>
            </w:tcBorders>
            <w:vAlign w:val="center"/>
          </w:tcPr>
          <w:p w14:paraId="5700D326" w14:textId="77777777" w:rsidR="00D33FC1" w:rsidRDefault="00D33FC1" w:rsidP="00D33FC1">
            <w:pPr>
              <w:jc w:val="center"/>
            </w:pPr>
          </w:p>
        </w:tc>
        <w:tc>
          <w:tcPr>
            <w:tcW w:w="3537" w:type="dxa"/>
            <w:tcBorders>
              <w:top w:val="single" w:sz="6" w:space="0" w:color="auto"/>
              <w:bottom w:val="single" w:sz="6" w:space="0" w:color="auto"/>
            </w:tcBorders>
          </w:tcPr>
          <w:p w14:paraId="0725A5B1" w14:textId="597FCCE9" w:rsidR="00D33FC1" w:rsidRDefault="00D33FC1" w:rsidP="008D7EDC">
            <w:pPr>
              <w:jc w:val="center"/>
            </w:pPr>
            <w:proofErr w:type="spellStart"/>
            <w:r>
              <w:t>aaa</w:t>
            </w:r>
            <w:proofErr w:type="spellEnd"/>
            <w:r>
              <w:t xml:space="preserve"> new-model</w:t>
            </w:r>
          </w:p>
        </w:tc>
        <w:tc>
          <w:tcPr>
            <w:tcW w:w="2352" w:type="dxa"/>
            <w:tcBorders>
              <w:top w:val="single" w:sz="6" w:space="0" w:color="auto"/>
              <w:bottom w:val="single" w:sz="6" w:space="0" w:color="auto"/>
            </w:tcBorders>
          </w:tcPr>
          <w:p w14:paraId="4A522468" w14:textId="6212471E" w:rsidR="00D33FC1" w:rsidRDefault="00D33FC1" w:rsidP="008D7EDC">
            <w:pPr>
              <w:jc w:val="center"/>
            </w:pPr>
            <w:r>
              <w:t>0/2</w:t>
            </w:r>
          </w:p>
        </w:tc>
        <w:tc>
          <w:tcPr>
            <w:tcW w:w="2082" w:type="dxa"/>
            <w:tcBorders>
              <w:top w:val="single" w:sz="6" w:space="0" w:color="auto"/>
              <w:bottom w:val="single" w:sz="6" w:space="0" w:color="auto"/>
            </w:tcBorders>
          </w:tcPr>
          <w:p w14:paraId="6796C35D" w14:textId="455DDAEC" w:rsidR="00D33FC1" w:rsidRDefault="00D33FC1" w:rsidP="008D7EDC">
            <w:pPr>
              <w:jc w:val="center"/>
            </w:pPr>
            <w:r>
              <w:t>0%</w:t>
            </w:r>
          </w:p>
        </w:tc>
      </w:tr>
      <w:tr w:rsidR="00D33FC1" w14:paraId="1CEA7673" w14:textId="56530CBF" w:rsidTr="00D33FC1">
        <w:tc>
          <w:tcPr>
            <w:tcW w:w="1025" w:type="dxa"/>
            <w:vMerge/>
            <w:tcBorders>
              <w:top w:val="single" w:sz="6" w:space="0" w:color="auto"/>
              <w:bottom w:val="single" w:sz="12" w:space="0" w:color="auto"/>
            </w:tcBorders>
            <w:vAlign w:val="center"/>
          </w:tcPr>
          <w:p w14:paraId="0D85AC5D" w14:textId="77777777" w:rsidR="00D33FC1" w:rsidRDefault="00D33FC1" w:rsidP="00D33FC1">
            <w:pPr>
              <w:jc w:val="center"/>
            </w:pPr>
          </w:p>
        </w:tc>
        <w:tc>
          <w:tcPr>
            <w:tcW w:w="3537" w:type="dxa"/>
            <w:tcBorders>
              <w:top w:val="single" w:sz="6" w:space="0" w:color="auto"/>
              <w:bottom w:val="single" w:sz="12" w:space="0" w:color="auto"/>
            </w:tcBorders>
          </w:tcPr>
          <w:p w14:paraId="56642E76" w14:textId="2C5ED51E" w:rsidR="00D33FC1" w:rsidRDefault="00D33FC1" w:rsidP="008D7EDC">
            <w:pPr>
              <w:jc w:val="center"/>
            </w:pPr>
            <w:proofErr w:type="spellStart"/>
            <w:r>
              <w:t>aaa</w:t>
            </w:r>
            <w:proofErr w:type="spellEnd"/>
            <w:r>
              <w:t xml:space="preserve"> authorization network</w:t>
            </w:r>
          </w:p>
        </w:tc>
        <w:tc>
          <w:tcPr>
            <w:tcW w:w="2352" w:type="dxa"/>
            <w:tcBorders>
              <w:top w:val="single" w:sz="6" w:space="0" w:color="auto"/>
              <w:bottom w:val="single" w:sz="12" w:space="0" w:color="auto"/>
            </w:tcBorders>
          </w:tcPr>
          <w:p w14:paraId="5C5751D0" w14:textId="576C6075" w:rsidR="00D33FC1" w:rsidRDefault="00D33FC1" w:rsidP="008D7EDC">
            <w:pPr>
              <w:jc w:val="center"/>
            </w:pPr>
            <w:r>
              <w:t>0/2</w:t>
            </w:r>
          </w:p>
        </w:tc>
        <w:tc>
          <w:tcPr>
            <w:tcW w:w="2082" w:type="dxa"/>
            <w:tcBorders>
              <w:top w:val="single" w:sz="6" w:space="0" w:color="auto"/>
              <w:bottom w:val="single" w:sz="12" w:space="0" w:color="auto"/>
            </w:tcBorders>
          </w:tcPr>
          <w:p w14:paraId="4B1CD108" w14:textId="20EA8AD2" w:rsidR="00D33FC1" w:rsidRDefault="00D33FC1" w:rsidP="008D7EDC">
            <w:pPr>
              <w:jc w:val="center"/>
            </w:pPr>
            <w:r>
              <w:t>0%</w:t>
            </w:r>
          </w:p>
        </w:tc>
      </w:tr>
      <w:tr w:rsidR="00D33FC1" w14:paraId="4266EBCF" w14:textId="64ACBD78" w:rsidTr="00D33FC1">
        <w:tc>
          <w:tcPr>
            <w:tcW w:w="1025" w:type="dxa"/>
            <w:vMerge w:val="restart"/>
            <w:tcBorders>
              <w:top w:val="single" w:sz="12" w:space="0" w:color="auto"/>
              <w:bottom w:val="single" w:sz="6" w:space="0" w:color="auto"/>
            </w:tcBorders>
            <w:vAlign w:val="center"/>
          </w:tcPr>
          <w:p w14:paraId="084B1182" w14:textId="6901F12F" w:rsidR="00D33FC1" w:rsidRDefault="00D33FC1" w:rsidP="00D33FC1">
            <w:pPr>
              <w:jc w:val="center"/>
            </w:pPr>
            <w:r>
              <w:t>EIGRP</w:t>
            </w:r>
          </w:p>
        </w:tc>
        <w:tc>
          <w:tcPr>
            <w:tcW w:w="3537" w:type="dxa"/>
            <w:tcBorders>
              <w:top w:val="single" w:sz="12" w:space="0" w:color="auto"/>
              <w:bottom w:val="single" w:sz="6" w:space="0" w:color="auto"/>
            </w:tcBorders>
          </w:tcPr>
          <w:p w14:paraId="7EB2C8A5" w14:textId="3F4546E4" w:rsidR="00D33FC1" w:rsidRPr="002F5BB9" w:rsidRDefault="00D33FC1" w:rsidP="002F5BB9">
            <w:pPr>
              <w:jc w:val="center"/>
            </w:pPr>
            <w:proofErr w:type="spellStart"/>
            <w:r>
              <w:t>ip</w:t>
            </w:r>
            <w:proofErr w:type="spellEnd"/>
            <w:r>
              <w:t xml:space="preserve"> authentication key-chain </w:t>
            </w:r>
            <w:proofErr w:type="spellStart"/>
            <w:r>
              <w:t>eigrp</w:t>
            </w:r>
            <w:proofErr w:type="spellEnd"/>
          </w:p>
        </w:tc>
        <w:tc>
          <w:tcPr>
            <w:tcW w:w="2352" w:type="dxa"/>
            <w:tcBorders>
              <w:top w:val="single" w:sz="12" w:space="0" w:color="auto"/>
              <w:bottom w:val="single" w:sz="6" w:space="0" w:color="auto"/>
            </w:tcBorders>
          </w:tcPr>
          <w:p w14:paraId="2BC868BD" w14:textId="35561A00" w:rsidR="00D33FC1" w:rsidRPr="00A70D47" w:rsidRDefault="00D33FC1" w:rsidP="002F5BB9">
            <w:pPr>
              <w:jc w:val="center"/>
            </w:pPr>
            <w:r>
              <w:t>1/9</w:t>
            </w:r>
          </w:p>
        </w:tc>
        <w:tc>
          <w:tcPr>
            <w:tcW w:w="2082" w:type="dxa"/>
            <w:tcBorders>
              <w:top w:val="single" w:sz="12" w:space="0" w:color="auto"/>
              <w:bottom w:val="single" w:sz="6" w:space="0" w:color="auto"/>
            </w:tcBorders>
          </w:tcPr>
          <w:p w14:paraId="51ED8939" w14:textId="0B2A5DE4" w:rsidR="00D33FC1" w:rsidRDefault="00D33FC1" w:rsidP="002F5BB9">
            <w:pPr>
              <w:jc w:val="center"/>
            </w:pPr>
            <w:r>
              <w:t>11%</w:t>
            </w:r>
          </w:p>
        </w:tc>
      </w:tr>
      <w:tr w:rsidR="00D33FC1" w14:paraId="4A2E83E0" w14:textId="20B632D7" w:rsidTr="00D33FC1">
        <w:tc>
          <w:tcPr>
            <w:tcW w:w="1025" w:type="dxa"/>
            <w:vMerge/>
            <w:tcBorders>
              <w:top w:val="single" w:sz="6" w:space="0" w:color="auto"/>
              <w:bottom w:val="single" w:sz="6" w:space="0" w:color="auto"/>
            </w:tcBorders>
            <w:vAlign w:val="center"/>
          </w:tcPr>
          <w:p w14:paraId="5C2C62E9" w14:textId="77777777" w:rsidR="00D33FC1" w:rsidRDefault="00D33FC1" w:rsidP="00D33FC1">
            <w:pPr>
              <w:jc w:val="center"/>
            </w:pPr>
          </w:p>
        </w:tc>
        <w:tc>
          <w:tcPr>
            <w:tcW w:w="3537" w:type="dxa"/>
            <w:tcBorders>
              <w:top w:val="single" w:sz="6" w:space="0" w:color="auto"/>
              <w:bottom w:val="single" w:sz="6" w:space="0" w:color="auto"/>
            </w:tcBorders>
          </w:tcPr>
          <w:p w14:paraId="4D646762" w14:textId="1F560FF6" w:rsidR="00D33FC1" w:rsidRPr="002F5BB9" w:rsidRDefault="00D33FC1" w:rsidP="002F5BB9">
            <w:pPr>
              <w:jc w:val="center"/>
            </w:pPr>
            <w:r>
              <w:t>key-chain</w:t>
            </w:r>
          </w:p>
        </w:tc>
        <w:tc>
          <w:tcPr>
            <w:tcW w:w="2352" w:type="dxa"/>
            <w:tcBorders>
              <w:top w:val="single" w:sz="6" w:space="0" w:color="auto"/>
              <w:bottom w:val="single" w:sz="6" w:space="0" w:color="auto"/>
            </w:tcBorders>
          </w:tcPr>
          <w:p w14:paraId="1FDF077A" w14:textId="268D9913" w:rsidR="00D33FC1" w:rsidRPr="00A70D47" w:rsidRDefault="00D33FC1" w:rsidP="002F5BB9">
            <w:pPr>
              <w:jc w:val="center"/>
            </w:pPr>
            <w:r>
              <w:t>0/4</w:t>
            </w:r>
          </w:p>
        </w:tc>
        <w:tc>
          <w:tcPr>
            <w:tcW w:w="2082" w:type="dxa"/>
            <w:tcBorders>
              <w:top w:val="single" w:sz="6" w:space="0" w:color="auto"/>
              <w:bottom w:val="single" w:sz="6" w:space="0" w:color="auto"/>
            </w:tcBorders>
          </w:tcPr>
          <w:p w14:paraId="08C92180" w14:textId="08C2B711" w:rsidR="00D33FC1" w:rsidRDefault="00D33FC1" w:rsidP="002F5BB9">
            <w:pPr>
              <w:jc w:val="center"/>
            </w:pPr>
            <w:r>
              <w:t>0%</w:t>
            </w:r>
          </w:p>
        </w:tc>
      </w:tr>
      <w:tr w:rsidR="00D33FC1" w14:paraId="750D324B" w14:textId="2716D23D" w:rsidTr="00D33FC1">
        <w:tc>
          <w:tcPr>
            <w:tcW w:w="1025" w:type="dxa"/>
            <w:vMerge/>
            <w:tcBorders>
              <w:top w:val="single" w:sz="6" w:space="0" w:color="auto"/>
              <w:bottom w:val="single" w:sz="6" w:space="0" w:color="auto"/>
            </w:tcBorders>
            <w:vAlign w:val="center"/>
          </w:tcPr>
          <w:p w14:paraId="5822BA69" w14:textId="77777777" w:rsidR="00D33FC1" w:rsidRDefault="00D33FC1" w:rsidP="00D33FC1">
            <w:pPr>
              <w:jc w:val="center"/>
            </w:pPr>
          </w:p>
        </w:tc>
        <w:tc>
          <w:tcPr>
            <w:tcW w:w="3537" w:type="dxa"/>
            <w:tcBorders>
              <w:top w:val="single" w:sz="6" w:space="0" w:color="auto"/>
              <w:bottom w:val="single" w:sz="6" w:space="0" w:color="auto"/>
            </w:tcBorders>
          </w:tcPr>
          <w:p w14:paraId="4BE905D3" w14:textId="16009306" w:rsidR="00D33FC1" w:rsidRPr="002F5BB9" w:rsidRDefault="00D33FC1" w:rsidP="002F5BB9">
            <w:pPr>
              <w:jc w:val="center"/>
            </w:pPr>
            <w:r>
              <w:t>key</w:t>
            </w:r>
          </w:p>
        </w:tc>
        <w:tc>
          <w:tcPr>
            <w:tcW w:w="2352" w:type="dxa"/>
            <w:tcBorders>
              <w:top w:val="single" w:sz="6" w:space="0" w:color="auto"/>
              <w:bottom w:val="single" w:sz="6" w:space="0" w:color="auto"/>
            </w:tcBorders>
          </w:tcPr>
          <w:p w14:paraId="45915F98" w14:textId="41A80404" w:rsidR="00D33FC1" w:rsidRPr="00A70D47" w:rsidRDefault="00D33FC1" w:rsidP="002F5BB9">
            <w:pPr>
              <w:jc w:val="center"/>
            </w:pPr>
            <w:r>
              <w:t>0/3</w:t>
            </w:r>
          </w:p>
        </w:tc>
        <w:tc>
          <w:tcPr>
            <w:tcW w:w="2082" w:type="dxa"/>
            <w:tcBorders>
              <w:top w:val="single" w:sz="6" w:space="0" w:color="auto"/>
              <w:bottom w:val="single" w:sz="6" w:space="0" w:color="auto"/>
            </w:tcBorders>
          </w:tcPr>
          <w:p w14:paraId="318C447B" w14:textId="4965E6E6" w:rsidR="00D33FC1" w:rsidRDefault="00D33FC1" w:rsidP="002F5BB9">
            <w:pPr>
              <w:jc w:val="center"/>
            </w:pPr>
            <w:r>
              <w:t>0%</w:t>
            </w:r>
          </w:p>
        </w:tc>
      </w:tr>
      <w:tr w:rsidR="00D33FC1" w14:paraId="6E1EC2DB" w14:textId="6D2BDFBF" w:rsidTr="00D33FC1">
        <w:tc>
          <w:tcPr>
            <w:tcW w:w="1025" w:type="dxa"/>
            <w:vMerge/>
            <w:tcBorders>
              <w:top w:val="single" w:sz="6" w:space="0" w:color="auto"/>
              <w:bottom w:val="single" w:sz="6" w:space="0" w:color="auto"/>
            </w:tcBorders>
            <w:vAlign w:val="center"/>
          </w:tcPr>
          <w:p w14:paraId="5070D2E6" w14:textId="77777777" w:rsidR="00D33FC1" w:rsidRDefault="00D33FC1" w:rsidP="00D33FC1">
            <w:pPr>
              <w:jc w:val="center"/>
            </w:pPr>
          </w:p>
        </w:tc>
        <w:tc>
          <w:tcPr>
            <w:tcW w:w="3537" w:type="dxa"/>
            <w:tcBorders>
              <w:top w:val="single" w:sz="6" w:space="0" w:color="auto"/>
              <w:bottom w:val="single" w:sz="6" w:space="0" w:color="auto"/>
            </w:tcBorders>
          </w:tcPr>
          <w:p w14:paraId="429B2E6B" w14:textId="1230EA54" w:rsidR="00D33FC1" w:rsidRPr="002F5BB9" w:rsidRDefault="00D33FC1" w:rsidP="002F5BB9">
            <w:pPr>
              <w:jc w:val="center"/>
            </w:pPr>
            <w:r>
              <w:t>key-string</w:t>
            </w:r>
          </w:p>
        </w:tc>
        <w:tc>
          <w:tcPr>
            <w:tcW w:w="2352" w:type="dxa"/>
            <w:tcBorders>
              <w:top w:val="single" w:sz="6" w:space="0" w:color="auto"/>
              <w:bottom w:val="single" w:sz="6" w:space="0" w:color="auto"/>
            </w:tcBorders>
          </w:tcPr>
          <w:p w14:paraId="5650A034" w14:textId="5DA91BD2" w:rsidR="00D33FC1" w:rsidRPr="00A70D47" w:rsidRDefault="00D33FC1" w:rsidP="002F5BB9">
            <w:pPr>
              <w:jc w:val="center"/>
            </w:pPr>
            <w:r>
              <w:t>0/1</w:t>
            </w:r>
          </w:p>
        </w:tc>
        <w:tc>
          <w:tcPr>
            <w:tcW w:w="2082" w:type="dxa"/>
            <w:tcBorders>
              <w:top w:val="single" w:sz="6" w:space="0" w:color="auto"/>
              <w:bottom w:val="single" w:sz="6" w:space="0" w:color="auto"/>
            </w:tcBorders>
          </w:tcPr>
          <w:p w14:paraId="4733A403" w14:textId="3C7B498F" w:rsidR="00D33FC1" w:rsidRDefault="00D33FC1" w:rsidP="002F5BB9">
            <w:pPr>
              <w:jc w:val="center"/>
            </w:pPr>
            <w:r>
              <w:t>0%</w:t>
            </w:r>
          </w:p>
        </w:tc>
      </w:tr>
      <w:tr w:rsidR="00D33FC1" w14:paraId="0BBB31AC" w14:textId="2327EA39" w:rsidTr="00D33FC1">
        <w:tc>
          <w:tcPr>
            <w:tcW w:w="1025" w:type="dxa"/>
            <w:vMerge/>
            <w:tcBorders>
              <w:top w:val="single" w:sz="6" w:space="0" w:color="auto"/>
              <w:bottom w:val="single" w:sz="6" w:space="0" w:color="auto"/>
            </w:tcBorders>
            <w:vAlign w:val="center"/>
          </w:tcPr>
          <w:p w14:paraId="22812869" w14:textId="77777777" w:rsidR="00D33FC1" w:rsidRDefault="00D33FC1" w:rsidP="00D33FC1">
            <w:pPr>
              <w:jc w:val="center"/>
            </w:pPr>
          </w:p>
        </w:tc>
        <w:tc>
          <w:tcPr>
            <w:tcW w:w="3537" w:type="dxa"/>
            <w:tcBorders>
              <w:top w:val="single" w:sz="6" w:space="0" w:color="auto"/>
              <w:bottom w:val="single" w:sz="6" w:space="0" w:color="auto"/>
            </w:tcBorders>
          </w:tcPr>
          <w:p w14:paraId="1E29360E" w14:textId="0C56CF9B" w:rsidR="00D33FC1" w:rsidRPr="002F5BB9" w:rsidRDefault="00D33FC1" w:rsidP="002F5BB9">
            <w:pPr>
              <w:jc w:val="center"/>
            </w:pPr>
            <w:proofErr w:type="spellStart"/>
            <w:r>
              <w:t>ip</w:t>
            </w:r>
            <w:proofErr w:type="spellEnd"/>
            <w:r>
              <w:t xml:space="preserve"> authentication mode </w:t>
            </w:r>
            <w:proofErr w:type="spellStart"/>
            <w:r>
              <w:t>eigrp</w:t>
            </w:r>
            <w:proofErr w:type="spellEnd"/>
            <w:r>
              <w:t xml:space="preserve"> md5</w:t>
            </w:r>
          </w:p>
        </w:tc>
        <w:tc>
          <w:tcPr>
            <w:tcW w:w="2352" w:type="dxa"/>
            <w:tcBorders>
              <w:top w:val="single" w:sz="6" w:space="0" w:color="auto"/>
              <w:bottom w:val="single" w:sz="6" w:space="0" w:color="auto"/>
            </w:tcBorders>
          </w:tcPr>
          <w:p w14:paraId="2E0B8A08" w14:textId="34B3FF4D" w:rsidR="00D33FC1" w:rsidRPr="00A70D47" w:rsidRDefault="00D33FC1" w:rsidP="002F5BB9">
            <w:pPr>
              <w:jc w:val="center"/>
            </w:pPr>
            <w:r>
              <w:t>0/4</w:t>
            </w:r>
          </w:p>
        </w:tc>
        <w:tc>
          <w:tcPr>
            <w:tcW w:w="2082" w:type="dxa"/>
            <w:tcBorders>
              <w:top w:val="single" w:sz="6" w:space="0" w:color="auto"/>
              <w:bottom w:val="single" w:sz="6" w:space="0" w:color="auto"/>
            </w:tcBorders>
          </w:tcPr>
          <w:p w14:paraId="4D514C19" w14:textId="01C456DA" w:rsidR="00D33FC1" w:rsidRDefault="00D33FC1" w:rsidP="002F5BB9">
            <w:pPr>
              <w:jc w:val="center"/>
            </w:pPr>
            <w:r>
              <w:t>0%</w:t>
            </w:r>
          </w:p>
        </w:tc>
      </w:tr>
      <w:tr w:rsidR="00D33FC1" w14:paraId="7C60B12D" w14:textId="42E1282F" w:rsidTr="00D33FC1">
        <w:tc>
          <w:tcPr>
            <w:tcW w:w="1025" w:type="dxa"/>
            <w:vMerge/>
            <w:tcBorders>
              <w:top w:val="single" w:sz="6" w:space="0" w:color="auto"/>
              <w:bottom w:val="single" w:sz="6" w:space="0" w:color="auto"/>
            </w:tcBorders>
            <w:vAlign w:val="center"/>
          </w:tcPr>
          <w:p w14:paraId="77E8F4A9" w14:textId="77777777" w:rsidR="00D33FC1" w:rsidRDefault="00D33FC1" w:rsidP="00D33FC1">
            <w:pPr>
              <w:jc w:val="center"/>
            </w:pPr>
          </w:p>
        </w:tc>
        <w:tc>
          <w:tcPr>
            <w:tcW w:w="3537" w:type="dxa"/>
            <w:tcBorders>
              <w:top w:val="single" w:sz="6" w:space="0" w:color="auto"/>
              <w:bottom w:val="single" w:sz="6" w:space="0" w:color="auto"/>
            </w:tcBorders>
          </w:tcPr>
          <w:p w14:paraId="4967953D" w14:textId="4FF7FE70" w:rsidR="00D33FC1" w:rsidRPr="002F5BB9" w:rsidRDefault="00D33FC1" w:rsidP="002F5BB9">
            <w:pPr>
              <w:jc w:val="center"/>
            </w:pPr>
            <w:r>
              <w:t xml:space="preserve">router </w:t>
            </w:r>
            <w:proofErr w:type="spellStart"/>
            <w:r>
              <w:t>eigrp</w:t>
            </w:r>
            <w:proofErr w:type="spellEnd"/>
          </w:p>
        </w:tc>
        <w:tc>
          <w:tcPr>
            <w:tcW w:w="2352" w:type="dxa"/>
            <w:tcBorders>
              <w:top w:val="single" w:sz="6" w:space="0" w:color="auto"/>
              <w:bottom w:val="single" w:sz="6" w:space="0" w:color="auto"/>
            </w:tcBorders>
          </w:tcPr>
          <w:p w14:paraId="25D52106" w14:textId="482A1E04" w:rsidR="00D33FC1" w:rsidRPr="00A70D47" w:rsidRDefault="00D33FC1" w:rsidP="002F5BB9">
            <w:pPr>
              <w:jc w:val="center"/>
            </w:pPr>
            <w:r>
              <w:t>0/2</w:t>
            </w:r>
          </w:p>
        </w:tc>
        <w:tc>
          <w:tcPr>
            <w:tcW w:w="2082" w:type="dxa"/>
            <w:tcBorders>
              <w:top w:val="single" w:sz="6" w:space="0" w:color="auto"/>
              <w:bottom w:val="single" w:sz="6" w:space="0" w:color="auto"/>
            </w:tcBorders>
          </w:tcPr>
          <w:p w14:paraId="52CF6964" w14:textId="3E20E006" w:rsidR="00D33FC1" w:rsidRPr="00A70D47" w:rsidRDefault="00D33FC1" w:rsidP="002F5BB9">
            <w:pPr>
              <w:jc w:val="center"/>
            </w:pPr>
            <w:r>
              <w:t>0%</w:t>
            </w:r>
          </w:p>
        </w:tc>
      </w:tr>
      <w:tr w:rsidR="00D33FC1" w14:paraId="1D091329" w14:textId="7A0B04C1" w:rsidTr="00D33FC1">
        <w:tc>
          <w:tcPr>
            <w:tcW w:w="1025" w:type="dxa"/>
            <w:vMerge/>
            <w:tcBorders>
              <w:top w:val="single" w:sz="6" w:space="0" w:color="auto"/>
              <w:bottom w:val="single" w:sz="12" w:space="0" w:color="auto"/>
            </w:tcBorders>
            <w:vAlign w:val="center"/>
          </w:tcPr>
          <w:p w14:paraId="57A6CC28" w14:textId="77777777" w:rsidR="00D33FC1" w:rsidRDefault="00D33FC1" w:rsidP="00D33FC1">
            <w:pPr>
              <w:jc w:val="center"/>
            </w:pPr>
          </w:p>
        </w:tc>
        <w:tc>
          <w:tcPr>
            <w:tcW w:w="3537" w:type="dxa"/>
            <w:tcBorders>
              <w:top w:val="single" w:sz="6" w:space="0" w:color="auto"/>
              <w:bottom w:val="single" w:sz="12" w:space="0" w:color="auto"/>
            </w:tcBorders>
          </w:tcPr>
          <w:p w14:paraId="55C254A9" w14:textId="2014CB92" w:rsidR="00D33FC1" w:rsidRPr="002F5BB9" w:rsidRDefault="00D33FC1" w:rsidP="002F5BB9">
            <w:pPr>
              <w:jc w:val="center"/>
            </w:pPr>
            <w:r>
              <w:t>passive-interface</w:t>
            </w:r>
          </w:p>
        </w:tc>
        <w:tc>
          <w:tcPr>
            <w:tcW w:w="2352" w:type="dxa"/>
            <w:tcBorders>
              <w:top w:val="single" w:sz="6" w:space="0" w:color="auto"/>
              <w:bottom w:val="single" w:sz="12" w:space="0" w:color="auto"/>
            </w:tcBorders>
          </w:tcPr>
          <w:p w14:paraId="1B36B6A2" w14:textId="7DC295B5" w:rsidR="00D33FC1" w:rsidRPr="00A70D47" w:rsidRDefault="00D33FC1" w:rsidP="002F5BB9">
            <w:pPr>
              <w:jc w:val="center"/>
            </w:pPr>
            <w:r>
              <w:t>0/7</w:t>
            </w:r>
          </w:p>
        </w:tc>
        <w:tc>
          <w:tcPr>
            <w:tcW w:w="2082" w:type="dxa"/>
            <w:tcBorders>
              <w:top w:val="single" w:sz="6" w:space="0" w:color="auto"/>
              <w:bottom w:val="single" w:sz="12" w:space="0" w:color="auto"/>
            </w:tcBorders>
          </w:tcPr>
          <w:p w14:paraId="13C261BE" w14:textId="78020B4F" w:rsidR="00D33FC1" w:rsidRDefault="00D33FC1" w:rsidP="002F5BB9">
            <w:pPr>
              <w:jc w:val="center"/>
            </w:pPr>
            <w:r>
              <w:t>0%</w:t>
            </w:r>
          </w:p>
        </w:tc>
      </w:tr>
      <w:tr w:rsidR="00D33FC1" w14:paraId="70AC65D3" w14:textId="5BF421D3" w:rsidTr="00D33FC1">
        <w:tc>
          <w:tcPr>
            <w:tcW w:w="1025" w:type="dxa"/>
            <w:vMerge w:val="restart"/>
            <w:tcBorders>
              <w:top w:val="single" w:sz="12" w:space="0" w:color="auto"/>
              <w:bottom w:val="single" w:sz="6" w:space="0" w:color="auto"/>
            </w:tcBorders>
            <w:vAlign w:val="center"/>
          </w:tcPr>
          <w:p w14:paraId="6930BFB0" w14:textId="1A446C0E" w:rsidR="00D33FC1" w:rsidRDefault="00D33FC1" w:rsidP="00D33FC1">
            <w:pPr>
              <w:jc w:val="center"/>
            </w:pPr>
            <w:r>
              <w:t>OSPF</w:t>
            </w:r>
          </w:p>
        </w:tc>
        <w:tc>
          <w:tcPr>
            <w:tcW w:w="3537" w:type="dxa"/>
            <w:tcBorders>
              <w:top w:val="single" w:sz="12" w:space="0" w:color="auto"/>
              <w:bottom w:val="single" w:sz="6" w:space="0" w:color="auto"/>
            </w:tcBorders>
          </w:tcPr>
          <w:p w14:paraId="074DC290" w14:textId="1A21EF11" w:rsidR="00D33FC1" w:rsidRPr="002F5BB9" w:rsidRDefault="00D33FC1" w:rsidP="002F5BB9">
            <w:pPr>
              <w:jc w:val="center"/>
            </w:pPr>
            <w:r>
              <w:t>area authentication message-digest</w:t>
            </w:r>
          </w:p>
        </w:tc>
        <w:tc>
          <w:tcPr>
            <w:tcW w:w="2352" w:type="dxa"/>
            <w:tcBorders>
              <w:top w:val="single" w:sz="12" w:space="0" w:color="auto"/>
              <w:bottom w:val="single" w:sz="6" w:space="0" w:color="auto"/>
            </w:tcBorders>
          </w:tcPr>
          <w:p w14:paraId="4D2DCA08" w14:textId="3D0A73BF" w:rsidR="00D33FC1" w:rsidRPr="00A70D47" w:rsidRDefault="00D33FC1" w:rsidP="002F5BB9">
            <w:pPr>
              <w:jc w:val="center"/>
            </w:pPr>
            <w:r>
              <w:t>5/9</w:t>
            </w:r>
          </w:p>
        </w:tc>
        <w:tc>
          <w:tcPr>
            <w:tcW w:w="2082" w:type="dxa"/>
            <w:tcBorders>
              <w:top w:val="single" w:sz="12" w:space="0" w:color="auto"/>
              <w:bottom w:val="single" w:sz="6" w:space="0" w:color="auto"/>
            </w:tcBorders>
          </w:tcPr>
          <w:p w14:paraId="3FC272CB" w14:textId="1A2DCA30" w:rsidR="00D33FC1" w:rsidRDefault="00D33FC1" w:rsidP="002F5BB9">
            <w:pPr>
              <w:jc w:val="center"/>
            </w:pPr>
            <w:r>
              <w:t>56%</w:t>
            </w:r>
          </w:p>
        </w:tc>
      </w:tr>
      <w:tr w:rsidR="00D33FC1" w14:paraId="6EE7F63D" w14:textId="21BAB91A" w:rsidTr="00D33FC1">
        <w:tc>
          <w:tcPr>
            <w:tcW w:w="1025" w:type="dxa"/>
            <w:vMerge/>
            <w:tcBorders>
              <w:top w:val="single" w:sz="6" w:space="0" w:color="auto"/>
              <w:bottom w:val="single" w:sz="6" w:space="0" w:color="auto"/>
            </w:tcBorders>
            <w:vAlign w:val="center"/>
          </w:tcPr>
          <w:p w14:paraId="63C40673" w14:textId="77777777" w:rsidR="00D33FC1" w:rsidRDefault="00D33FC1" w:rsidP="00D33FC1">
            <w:pPr>
              <w:jc w:val="center"/>
            </w:pPr>
          </w:p>
        </w:tc>
        <w:tc>
          <w:tcPr>
            <w:tcW w:w="3537" w:type="dxa"/>
            <w:tcBorders>
              <w:top w:val="single" w:sz="6" w:space="0" w:color="auto"/>
              <w:bottom w:val="single" w:sz="6" w:space="0" w:color="auto"/>
            </w:tcBorders>
          </w:tcPr>
          <w:p w14:paraId="73073512" w14:textId="71774FA9" w:rsidR="00D33FC1" w:rsidRPr="002F5BB9" w:rsidRDefault="00D33FC1" w:rsidP="002F5BB9">
            <w:pPr>
              <w:jc w:val="center"/>
            </w:pPr>
            <w:proofErr w:type="spellStart"/>
            <w:r>
              <w:t>ip</w:t>
            </w:r>
            <w:proofErr w:type="spellEnd"/>
            <w:r>
              <w:t xml:space="preserve"> </w:t>
            </w:r>
            <w:proofErr w:type="spellStart"/>
            <w:r>
              <w:t>ospf</w:t>
            </w:r>
            <w:proofErr w:type="spellEnd"/>
            <w:r>
              <w:t xml:space="preserve"> message-digest-key</w:t>
            </w:r>
          </w:p>
        </w:tc>
        <w:tc>
          <w:tcPr>
            <w:tcW w:w="2352" w:type="dxa"/>
            <w:tcBorders>
              <w:top w:val="single" w:sz="6" w:space="0" w:color="auto"/>
              <w:bottom w:val="single" w:sz="6" w:space="0" w:color="auto"/>
            </w:tcBorders>
          </w:tcPr>
          <w:p w14:paraId="768BDE9C" w14:textId="68C883C3" w:rsidR="00D33FC1" w:rsidRPr="00A70D47" w:rsidRDefault="00D33FC1" w:rsidP="002F5BB9">
            <w:pPr>
              <w:jc w:val="center"/>
            </w:pPr>
            <w:r>
              <w:t>10/19</w:t>
            </w:r>
          </w:p>
        </w:tc>
        <w:tc>
          <w:tcPr>
            <w:tcW w:w="2082" w:type="dxa"/>
            <w:tcBorders>
              <w:top w:val="single" w:sz="6" w:space="0" w:color="auto"/>
              <w:bottom w:val="single" w:sz="6" w:space="0" w:color="auto"/>
            </w:tcBorders>
          </w:tcPr>
          <w:p w14:paraId="135BEEBE" w14:textId="6FFE5281" w:rsidR="00D33FC1" w:rsidRDefault="00D33FC1" w:rsidP="002F5BB9">
            <w:pPr>
              <w:jc w:val="center"/>
            </w:pPr>
            <w:r>
              <w:t>52%</w:t>
            </w:r>
          </w:p>
        </w:tc>
      </w:tr>
      <w:tr w:rsidR="00D33FC1" w14:paraId="7B12C5DE" w14:textId="48E2AFC3" w:rsidTr="00D33FC1">
        <w:tc>
          <w:tcPr>
            <w:tcW w:w="1025" w:type="dxa"/>
            <w:vMerge/>
            <w:tcBorders>
              <w:top w:val="single" w:sz="6" w:space="0" w:color="auto"/>
              <w:bottom w:val="single" w:sz="12" w:space="0" w:color="auto"/>
            </w:tcBorders>
            <w:vAlign w:val="center"/>
          </w:tcPr>
          <w:p w14:paraId="766F5492" w14:textId="77777777" w:rsidR="00D33FC1" w:rsidRDefault="00D33FC1" w:rsidP="00D33FC1">
            <w:pPr>
              <w:jc w:val="center"/>
            </w:pPr>
          </w:p>
        </w:tc>
        <w:tc>
          <w:tcPr>
            <w:tcW w:w="3537" w:type="dxa"/>
            <w:tcBorders>
              <w:top w:val="single" w:sz="6" w:space="0" w:color="auto"/>
              <w:bottom w:val="single" w:sz="12" w:space="0" w:color="auto"/>
            </w:tcBorders>
          </w:tcPr>
          <w:p w14:paraId="3004F159" w14:textId="52E4A892" w:rsidR="00D33FC1" w:rsidRPr="002F5BB9" w:rsidRDefault="00D33FC1" w:rsidP="002F5BB9">
            <w:pPr>
              <w:jc w:val="center"/>
            </w:pPr>
            <w:r>
              <w:t xml:space="preserve">router </w:t>
            </w:r>
            <w:proofErr w:type="spellStart"/>
            <w:r>
              <w:t>ospf</w:t>
            </w:r>
            <w:proofErr w:type="spellEnd"/>
          </w:p>
        </w:tc>
        <w:tc>
          <w:tcPr>
            <w:tcW w:w="2352" w:type="dxa"/>
            <w:tcBorders>
              <w:top w:val="single" w:sz="6" w:space="0" w:color="auto"/>
              <w:bottom w:val="single" w:sz="12" w:space="0" w:color="auto"/>
            </w:tcBorders>
          </w:tcPr>
          <w:p w14:paraId="48AB9F80" w14:textId="70926AA7" w:rsidR="00D33FC1" w:rsidRPr="00A70D47" w:rsidRDefault="00D33FC1" w:rsidP="002F5BB9">
            <w:pPr>
              <w:jc w:val="center"/>
            </w:pPr>
            <w:r>
              <w:t>1/2</w:t>
            </w:r>
          </w:p>
        </w:tc>
        <w:tc>
          <w:tcPr>
            <w:tcW w:w="2082" w:type="dxa"/>
            <w:tcBorders>
              <w:top w:val="single" w:sz="6" w:space="0" w:color="auto"/>
              <w:bottom w:val="single" w:sz="12" w:space="0" w:color="auto"/>
            </w:tcBorders>
          </w:tcPr>
          <w:p w14:paraId="3B7DA348" w14:textId="18181325" w:rsidR="00D33FC1" w:rsidRDefault="00D33FC1" w:rsidP="002F5BB9">
            <w:pPr>
              <w:jc w:val="center"/>
            </w:pPr>
            <w:r>
              <w:t>50%</w:t>
            </w:r>
          </w:p>
        </w:tc>
      </w:tr>
      <w:tr w:rsidR="00D33FC1" w14:paraId="0F7B17FE" w14:textId="75F16182" w:rsidTr="00D33FC1">
        <w:tc>
          <w:tcPr>
            <w:tcW w:w="1025" w:type="dxa"/>
            <w:vMerge w:val="restart"/>
            <w:tcBorders>
              <w:top w:val="single" w:sz="12" w:space="0" w:color="auto"/>
              <w:bottom w:val="single" w:sz="6" w:space="0" w:color="auto"/>
            </w:tcBorders>
            <w:vAlign w:val="center"/>
          </w:tcPr>
          <w:p w14:paraId="7F8C0225" w14:textId="3DABC780" w:rsidR="00D33FC1" w:rsidRDefault="00D33FC1" w:rsidP="00D33FC1">
            <w:pPr>
              <w:jc w:val="center"/>
            </w:pPr>
            <w:r>
              <w:t>RIP</w:t>
            </w:r>
          </w:p>
        </w:tc>
        <w:tc>
          <w:tcPr>
            <w:tcW w:w="3537" w:type="dxa"/>
            <w:tcBorders>
              <w:top w:val="single" w:sz="12" w:space="0" w:color="auto"/>
              <w:bottom w:val="single" w:sz="6" w:space="0" w:color="auto"/>
            </w:tcBorders>
          </w:tcPr>
          <w:p w14:paraId="2DE74F9B" w14:textId="4C18B7A3" w:rsidR="00D33FC1" w:rsidRDefault="00D33FC1" w:rsidP="002F5BB9">
            <w:pPr>
              <w:jc w:val="center"/>
            </w:pPr>
            <w:r>
              <w:t>key-string</w:t>
            </w:r>
          </w:p>
        </w:tc>
        <w:tc>
          <w:tcPr>
            <w:tcW w:w="2352" w:type="dxa"/>
            <w:tcBorders>
              <w:top w:val="single" w:sz="12" w:space="0" w:color="auto"/>
              <w:bottom w:val="single" w:sz="6" w:space="0" w:color="auto"/>
            </w:tcBorders>
          </w:tcPr>
          <w:p w14:paraId="1DE5AF19" w14:textId="4AFA7BAC" w:rsidR="00D33FC1" w:rsidRDefault="00D33FC1" w:rsidP="002F5BB9">
            <w:pPr>
              <w:jc w:val="center"/>
            </w:pPr>
            <w:r>
              <w:t>1/1</w:t>
            </w:r>
          </w:p>
        </w:tc>
        <w:tc>
          <w:tcPr>
            <w:tcW w:w="2082" w:type="dxa"/>
            <w:tcBorders>
              <w:top w:val="single" w:sz="12" w:space="0" w:color="auto"/>
              <w:bottom w:val="single" w:sz="6" w:space="0" w:color="auto"/>
            </w:tcBorders>
          </w:tcPr>
          <w:p w14:paraId="4836A7F2" w14:textId="03713272" w:rsidR="00D33FC1" w:rsidRDefault="00D33FC1" w:rsidP="002F5BB9">
            <w:pPr>
              <w:jc w:val="center"/>
            </w:pPr>
            <w:r>
              <w:t>100%</w:t>
            </w:r>
          </w:p>
        </w:tc>
      </w:tr>
      <w:tr w:rsidR="00D33FC1" w14:paraId="34F3508C" w14:textId="73D5C228" w:rsidTr="00D33FC1">
        <w:tc>
          <w:tcPr>
            <w:tcW w:w="1025" w:type="dxa"/>
            <w:vMerge/>
            <w:tcBorders>
              <w:top w:val="single" w:sz="6" w:space="0" w:color="auto"/>
              <w:bottom w:val="single" w:sz="6" w:space="0" w:color="auto"/>
            </w:tcBorders>
          </w:tcPr>
          <w:p w14:paraId="31870124" w14:textId="77777777" w:rsidR="00D33FC1" w:rsidRDefault="00D33FC1" w:rsidP="002F5BB9">
            <w:pPr>
              <w:jc w:val="center"/>
            </w:pPr>
          </w:p>
        </w:tc>
        <w:tc>
          <w:tcPr>
            <w:tcW w:w="3537" w:type="dxa"/>
            <w:tcBorders>
              <w:top w:val="single" w:sz="6" w:space="0" w:color="auto"/>
              <w:bottom w:val="single" w:sz="6" w:space="0" w:color="auto"/>
            </w:tcBorders>
          </w:tcPr>
          <w:p w14:paraId="341E2147" w14:textId="1171D4E9" w:rsidR="00D33FC1" w:rsidRDefault="00D33FC1" w:rsidP="002F5BB9">
            <w:pPr>
              <w:jc w:val="center"/>
            </w:pPr>
            <w:proofErr w:type="spellStart"/>
            <w:r>
              <w:t>ip</w:t>
            </w:r>
            <w:proofErr w:type="spellEnd"/>
            <w:r>
              <w:t xml:space="preserve"> rip authentication key-chain </w:t>
            </w:r>
          </w:p>
        </w:tc>
        <w:tc>
          <w:tcPr>
            <w:tcW w:w="2352" w:type="dxa"/>
            <w:tcBorders>
              <w:top w:val="single" w:sz="6" w:space="0" w:color="auto"/>
              <w:bottom w:val="single" w:sz="6" w:space="0" w:color="auto"/>
            </w:tcBorders>
          </w:tcPr>
          <w:p w14:paraId="02EF649B" w14:textId="0341ABAD" w:rsidR="00D33FC1" w:rsidRDefault="00D33FC1" w:rsidP="002F5BB9">
            <w:pPr>
              <w:jc w:val="center"/>
            </w:pPr>
            <w:r>
              <w:t>1/2</w:t>
            </w:r>
          </w:p>
        </w:tc>
        <w:tc>
          <w:tcPr>
            <w:tcW w:w="2082" w:type="dxa"/>
            <w:tcBorders>
              <w:top w:val="single" w:sz="6" w:space="0" w:color="auto"/>
              <w:bottom w:val="single" w:sz="6" w:space="0" w:color="auto"/>
            </w:tcBorders>
          </w:tcPr>
          <w:p w14:paraId="6A86712A" w14:textId="717CBC31" w:rsidR="00D33FC1" w:rsidRDefault="00D33FC1" w:rsidP="002F5BB9">
            <w:pPr>
              <w:jc w:val="center"/>
            </w:pPr>
            <w:r>
              <w:t>50%</w:t>
            </w:r>
          </w:p>
        </w:tc>
      </w:tr>
      <w:tr w:rsidR="00D33FC1" w14:paraId="672DD058" w14:textId="42B0432E" w:rsidTr="00D33FC1">
        <w:tc>
          <w:tcPr>
            <w:tcW w:w="1025" w:type="dxa"/>
            <w:vMerge/>
            <w:tcBorders>
              <w:top w:val="single" w:sz="6" w:space="0" w:color="auto"/>
              <w:bottom w:val="single" w:sz="6" w:space="0" w:color="auto"/>
            </w:tcBorders>
          </w:tcPr>
          <w:p w14:paraId="724E88B9" w14:textId="77777777" w:rsidR="00D33FC1" w:rsidRDefault="00D33FC1" w:rsidP="002F5BB9">
            <w:pPr>
              <w:jc w:val="center"/>
            </w:pPr>
          </w:p>
        </w:tc>
        <w:tc>
          <w:tcPr>
            <w:tcW w:w="3537" w:type="dxa"/>
            <w:tcBorders>
              <w:top w:val="single" w:sz="6" w:space="0" w:color="auto"/>
              <w:bottom w:val="single" w:sz="6" w:space="0" w:color="auto"/>
            </w:tcBorders>
          </w:tcPr>
          <w:p w14:paraId="522F4455" w14:textId="13E96A46" w:rsidR="00D33FC1" w:rsidRDefault="00D33FC1" w:rsidP="002F5BB9">
            <w:pPr>
              <w:jc w:val="center"/>
            </w:pPr>
            <w:r>
              <w:t>key-chain</w:t>
            </w:r>
            <w:r w:rsidDel="0043056F">
              <w:t xml:space="preserve"> </w:t>
            </w:r>
          </w:p>
        </w:tc>
        <w:tc>
          <w:tcPr>
            <w:tcW w:w="2352" w:type="dxa"/>
            <w:tcBorders>
              <w:top w:val="single" w:sz="6" w:space="0" w:color="auto"/>
              <w:bottom w:val="single" w:sz="6" w:space="0" w:color="auto"/>
            </w:tcBorders>
          </w:tcPr>
          <w:p w14:paraId="7A5D4505" w14:textId="40953A39" w:rsidR="00D33FC1" w:rsidRDefault="00D33FC1" w:rsidP="002F5BB9">
            <w:pPr>
              <w:jc w:val="center"/>
            </w:pPr>
            <w:r>
              <w:t>1/3</w:t>
            </w:r>
          </w:p>
        </w:tc>
        <w:tc>
          <w:tcPr>
            <w:tcW w:w="2082" w:type="dxa"/>
            <w:tcBorders>
              <w:top w:val="single" w:sz="6" w:space="0" w:color="auto"/>
              <w:bottom w:val="single" w:sz="6" w:space="0" w:color="auto"/>
            </w:tcBorders>
          </w:tcPr>
          <w:p w14:paraId="7F0E1D44" w14:textId="385351AD" w:rsidR="00D33FC1" w:rsidRDefault="00D33FC1" w:rsidP="002F5BB9">
            <w:pPr>
              <w:jc w:val="center"/>
            </w:pPr>
            <w:r>
              <w:t>33%</w:t>
            </w:r>
          </w:p>
        </w:tc>
      </w:tr>
      <w:tr w:rsidR="00D33FC1" w14:paraId="60557736" w14:textId="5B85A693" w:rsidTr="00D33FC1">
        <w:tc>
          <w:tcPr>
            <w:tcW w:w="1025" w:type="dxa"/>
            <w:vMerge/>
            <w:tcBorders>
              <w:top w:val="single" w:sz="6" w:space="0" w:color="auto"/>
              <w:bottom w:val="single" w:sz="6" w:space="0" w:color="auto"/>
            </w:tcBorders>
          </w:tcPr>
          <w:p w14:paraId="358B7509" w14:textId="77777777" w:rsidR="00D33FC1" w:rsidRDefault="00D33FC1" w:rsidP="002F5BB9">
            <w:pPr>
              <w:jc w:val="center"/>
            </w:pPr>
          </w:p>
        </w:tc>
        <w:tc>
          <w:tcPr>
            <w:tcW w:w="3537" w:type="dxa"/>
            <w:tcBorders>
              <w:top w:val="single" w:sz="6" w:space="0" w:color="auto"/>
              <w:bottom w:val="single" w:sz="6" w:space="0" w:color="auto"/>
            </w:tcBorders>
          </w:tcPr>
          <w:p w14:paraId="675B3AA7" w14:textId="49E01B7D" w:rsidR="00D33FC1" w:rsidRDefault="00D33FC1" w:rsidP="002F5BB9">
            <w:pPr>
              <w:jc w:val="center"/>
            </w:pPr>
            <w:proofErr w:type="spellStart"/>
            <w:r>
              <w:t>ip</w:t>
            </w:r>
            <w:proofErr w:type="spellEnd"/>
            <w:r>
              <w:t xml:space="preserve"> rip authentication mode md5</w:t>
            </w:r>
          </w:p>
        </w:tc>
        <w:tc>
          <w:tcPr>
            <w:tcW w:w="2352" w:type="dxa"/>
            <w:tcBorders>
              <w:top w:val="single" w:sz="6" w:space="0" w:color="auto"/>
              <w:bottom w:val="single" w:sz="6" w:space="0" w:color="auto"/>
            </w:tcBorders>
          </w:tcPr>
          <w:p w14:paraId="31E604DE" w14:textId="29C80901" w:rsidR="00D33FC1" w:rsidRDefault="00D33FC1" w:rsidP="002F5BB9">
            <w:pPr>
              <w:jc w:val="center"/>
            </w:pPr>
            <w:r>
              <w:t>0/4</w:t>
            </w:r>
          </w:p>
        </w:tc>
        <w:tc>
          <w:tcPr>
            <w:tcW w:w="2082" w:type="dxa"/>
            <w:tcBorders>
              <w:top w:val="single" w:sz="6" w:space="0" w:color="auto"/>
              <w:bottom w:val="single" w:sz="6" w:space="0" w:color="auto"/>
            </w:tcBorders>
          </w:tcPr>
          <w:p w14:paraId="31542C65" w14:textId="0DB2D4BF" w:rsidR="00D33FC1" w:rsidRDefault="00D33FC1" w:rsidP="002F5BB9">
            <w:pPr>
              <w:jc w:val="center"/>
            </w:pPr>
            <w:r>
              <w:t>0%</w:t>
            </w:r>
          </w:p>
        </w:tc>
      </w:tr>
      <w:tr w:rsidR="00D33FC1" w14:paraId="40B73CDC" w14:textId="0537F41D" w:rsidTr="00D33FC1">
        <w:tc>
          <w:tcPr>
            <w:tcW w:w="1025" w:type="dxa"/>
            <w:vMerge/>
            <w:tcBorders>
              <w:top w:val="single" w:sz="6" w:space="0" w:color="auto"/>
              <w:bottom w:val="single" w:sz="6" w:space="0" w:color="auto"/>
            </w:tcBorders>
          </w:tcPr>
          <w:p w14:paraId="52A62AA2" w14:textId="77777777" w:rsidR="00D33FC1" w:rsidRDefault="00D33FC1" w:rsidP="002F5BB9">
            <w:pPr>
              <w:jc w:val="center"/>
            </w:pPr>
          </w:p>
        </w:tc>
        <w:tc>
          <w:tcPr>
            <w:tcW w:w="3537" w:type="dxa"/>
            <w:tcBorders>
              <w:top w:val="single" w:sz="6" w:space="0" w:color="auto"/>
              <w:bottom w:val="single" w:sz="6" w:space="0" w:color="auto"/>
            </w:tcBorders>
          </w:tcPr>
          <w:p w14:paraId="7ACFB63B" w14:textId="42159FF4" w:rsidR="00D33FC1" w:rsidRDefault="00D33FC1" w:rsidP="002F5BB9">
            <w:pPr>
              <w:jc w:val="center"/>
            </w:pPr>
            <w:r>
              <w:t>version 2</w:t>
            </w:r>
          </w:p>
        </w:tc>
        <w:tc>
          <w:tcPr>
            <w:tcW w:w="2352" w:type="dxa"/>
            <w:tcBorders>
              <w:top w:val="single" w:sz="6" w:space="0" w:color="auto"/>
              <w:bottom w:val="single" w:sz="6" w:space="0" w:color="auto"/>
            </w:tcBorders>
          </w:tcPr>
          <w:p w14:paraId="0D8EF770" w14:textId="0F1BF535" w:rsidR="00D33FC1" w:rsidRDefault="00D33FC1" w:rsidP="002F5BB9">
            <w:pPr>
              <w:jc w:val="center"/>
            </w:pPr>
            <w:r>
              <w:t>0/2</w:t>
            </w:r>
          </w:p>
        </w:tc>
        <w:tc>
          <w:tcPr>
            <w:tcW w:w="2082" w:type="dxa"/>
            <w:tcBorders>
              <w:top w:val="single" w:sz="6" w:space="0" w:color="auto"/>
              <w:bottom w:val="single" w:sz="6" w:space="0" w:color="auto"/>
            </w:tcBorders>
          </w:tcPr>
          <w:p w14:paraId="4E9CB2B5" w14:textId="716B4B85" w:rsidR="00D33FC1" w:rsidRDefault="00D33FC1" w:rsidP="002F5BB9">
            <w:pPr>
              <w:jc w:val="center"/>
            </w:pPr>
            <w:r>
              <w:t>0%</w:t>
            </w:r>
          </w:p>
        </w:tc>
      </w:tr>
      <w:tr w:rsidR="00D33FC1" w14:paraId="5AEFC785" w14:textId="6C80B01B" w:rsidTr="00D33FC1">
        <w:tc>
          <w:tcPr>
            <w:tcW w:w="1025" w:type="dxa"/>
            <w:vMerge/>
            <w:tcBorders>
              <w:top w:val="single" w:sz="6" w:space="0" w:color="auto"/>
              <w:bottom w:val="single" w:sz="6" w:space="0" w:color="auto"/>
            </w:tcBorders>
          </w:tcPr>
          <w:p w14:paraId="6133599A" w14:textId="77777777" w:rsidR="00D33FC1" w:rsidRDefault="00D33FC1" w:rsidP="002F5BB9">
            <w:pPr>
              <w:jc w:val="center"/>
            </w:pPr>
          </w:p>
        </w:tc>
        <w:tc>
          <w:tcPr>
            <w:tcW w:w="3537" w:type="dxa"/>
            <w:tcBorders>
              <w:top w:val="single" w:sz="6" w:space="0" w:color="auto"/>
              <w:bottom w:val="single" w:sz="6" w:space="0" w:color="auto"/>
            </w:tcBorders>
          </w:tcPr>
          <w:p w14:paraId="1321D0D8" w14:textId="4BBE5E45" w:rsidR="00D33FC1" w:rsidRDefault="00D33FC1" w:rsidP="002F5BB9">
            <w:pPr>
              <w:jc w:val="center"/>
            </w:pPr>
            <w:r>
              <w:t>network</w:t>
            </w:r>
          </w:p>
        </w:tc>
        <w:tc>
          <w:tcPr>
            <w:tcW w:w="2352" w:type="dxa"/>
            <w:tcBorders>
              <w:top w:val="single" w:sz="6" w:space="0" w:color="auto"/>
              <w:bottom w:val="single" w:sz="6" w:space="0" w:color="auto"/>
            </w:tcBorders>
          </w:tcPr>
          <w:p w14:paraId="1355BAE6" w14:textId="6CAC97EF" w:rsidR="00D33FC1" w:rsidRDefault="00D33FC1" w:rsidP="002F5BB9">
            <w:pPr>
              <w:jc w:val="center"/>
            </w:pPr>
            <w:r>
              <w:t>0/4</w:t>
            </w:r>
          </w:p>
        </w:tc>
        <w:tc>
          <w:tcPr>
            <w:tcW w:w="2082" w:type="dxa"/>
            <w:tcBorders>
              <w:top w:val="single" w:sz="6" w:space="0" w:color="auto"/>
              <w:bottom w:val="single" w:sz="6" w:space="0" w:color="auto"/>
            </w:tcBorders>
          </w:tcPr>
          <w:p w14:paraId="1FF0DA4C" w14:textId="62C847D7" w:rsidR="00D33FC1" w:rsidRDefault="00D33FC1" w:rsidP="002F5BB9">
            <w:pPr>
              <w:jc w:val="center"/>
            </w:pPr>
            <w:r>
              <w:t>0%</w:t>
            </w:r>
          </w:p>
        </w:tc>
      </w:tr>
      <w:tr w:rsidR="00D33FC1" w14:paraId="3EA085BC" w14:textId="75F34B08" w:rsidTr="00D33FC1">
        <w:tc>
          <w:tcPr>
            <w:tcW w:w="1025" w:type="dxa"/>
            <w:vMerge/>
            <w:tcBorders>
              <w:top w:val="single" w:sz="6" w:space="0" w:color="auto"/>
              <w:bottom w:val="single" w:sz="6" w:space="0" w:color="auto"/>
            </w:tcBorders>
          </w:tcPr>
          <w:p w14:paraId="6F4BF517" w14:textId="77777777" w:rsidR="00D33FC1" w:rsidRDefault="00D33FC1" w:rsidP="002F5BB9">
            <w:pPr>
              <w:jc w:val="center"/>
            </w:pPr>
          </w:p>
        </w:tc>
        <w:tc>
          <w:tcPr>
            <w:tcW w:w="3537" w:type="dxa"/>
            <w:tcBorders>
              <w:top w:val="single" w:sz="6" w:space="0" w:color="auto"/>
              <w:bottom w:val="single" w:sz="6" w:space="0" w:color="auto"/>
            </w:tcBorders>
          </w:tcPr>
          <w:p w14:paraId="3700FE58" w14:textId="0A014F4D" w:rsidR="00D33FC1" w:rsidRDefault="00D33FC1" w:rsidP="002F5BB9">
            <w:pPr>
              <w:jc w:val="center"/>
            </w:pPr>
            <w:r>
              <w:t>router rip</w:t>
            </w:r>
          </w:p>
        </w:tc>
        <w:tc>
          <w:tcPr>
            <w:tcW w:w="2352" w:type="dxa"/>
            <w:tcBorders>
              <w:top w:val="single" w:sz="6" w:space="0" w:color="auto"/>
              <w:bottom w:val="single" w:sz="6" w:space="0" w:color="auto"/>
            </w:tcBorders>
          </w:tcPr>
          <w:p w14:paraId="3C2A5235" w14:textId="4EE512BF" w:rsidR="00D33FC1" w:rsidRDefault="00D33FC1" w:rsidP="002F5BB9">
            <w:pPr>
              <w:jc w:val="center"/>
            </w:pPr>
            <w:r>
              <w:t>0/4</w:t>
            </w:r>
          </w:p>
        </w:tc>
        <w:tc>
          <w:tcPr>
            <w:tcW w:w="2082" w:type="dxa"/>
            <w:tcBorders>
              <w:top w:val="single" w:sz="6" w:space="0" w:color="auto"/>
              <w:bottom w:val="single" w:sz="6" w:space="0" w:color="auto"/>
            </w:tcBorders>
          </w:tcPr>
          <w:p w14:paraId="11925F4E" w14:textId="6AD20D9F" w:rsidR="00D33FC1" w:rsidRDefault="00D33FC1" w:rsidP="002F5BB9">
            <w:pPr>
              <w:jc w:val="center"/>
            </w:pPr>
            <w:r>
              <w:t>0%</w:t>
            </w:r>
          </w:p>
        </w:tc>
      </w:tr>
      <w:tr w:rsidR="00D33FC1" w14:paraId="39F2E846" w14:textId="375EEE4E" w:rsidTr="00D33FC1">
        <w:tc>
          <w:tcPr>
            <w:tcW w:w="1025" w:type="dxa"/>
            <w:vMerge/>
            <w:tcBorders>
              <w:top w:val="single" w:sz="6" w:space="0" w:color="auto"/>
              <w:bottom w:val="single" w:sz="6" w:space="0" w:color="auto"/>
            </w:tcBorders>
          </w:tcPr>
          <w:p w14:paraId="22D3E364" w14:textId="77777777" w:rsidR="00D33FC1" w:rsidRDefault="00D33FC1" w:rsidP="002F5BB9">
            <w:pPr>
              <w:jc w:val="center"/>
            </w:pPr>
          </w:p>
        </w:tc>
        <w:tc>
          <w:tcPr>
            <w:tcW w:w="3537" w:type="dxa"/>
            <w:tcBorders>
              <w:top w:val="single" w:sz="6" w:space="0" w:color="auto"/>
              <w:bottom w:val="single" w:sz="6" w:space="0" w:color="auto"/>
            </w:tcBorders>
          </w:tcPr>
          <w:p w14:paraId="6276AB80" w14:textId="126CC6ED" w:rsidR="00D33FC1" w:rsidRDefault="00D33FC1" w:rsidP="002F5BB9">
            <w:pPr>
              <w:jc w:val="center"/>
            </w:pPr>
            <w:r>
              <w:t>passive-interface</w:t>
            </w:r>
          </w:p>
        </w:tc>
        <w:tc>
          <w:tcPr>
            <w:tcW w:w="2352" w:type="dxa"/>
            <w:tcBorders>
              <w:top w:val="single" w:sz="6" w:space="0" w:color="auto"/>
              <w:bottom w:val="single" w:sz="6" w:space="0" w:color="auto"/>
            </w:tcBorders>
          </w:tcPr>
          <w:p w14:paraId="7D9E38B8" w14:textId="3995FC2A" w:rsidR="00D33FC1" w:rsidRDefault="00D33FC1" w:rsidP="002F5BB9">
            <w:pPr>
              <w:jc w:val="center"/>
            </w:pPr>
            <w:r>
              <w:t>0/2</w:t>
            </w:r>
          </w:p>
        </w:tc>
        <w:tc>
          <w:tcPr>
            <w:tcW w:w="2082" w:type="dxa"/>
            <w:tcBorders>
              <w:top w:val="single" w:sz="6" w:space="0" w:color="auto"/>
              <w:bottom w:val="single" w:sz="6" w:space="0" w:color="auto"/>
            </w:tcBorders>
          </w:tcPr>
          <w:p w14:paraId="4FE8FE4D" w14:textId="252F56E7" w:rsidR="00D33FC1" w:rsidRDefault="00D33FC1" w:rsidP="002F5BB9">
            <w:pPr>
              <w:jc w:val="center"/>
            </w:pPr>
            <w:r>
              <w:t>0%</w:t>
            </w:r>
          </w:p>
        </w:tc>
      </w:tr>
      <w:tr w:rsidR="00D33FC1" w14:paraId="4C7E6250" w14:textId="3870B341" w:rsidTr="00D33FC1">
        <w:tc>
          <w:tcPr>
            <w:tcW w:w="1025" w:type="dxa"/>
            <w:vMerge/>
            <w:tcBorders>
              <w:top w:val="single" w:sz="6" w:space="0" w:color="auto"/>
              <w:bottom w:val="single" w:sz="6" w:space="0" w:color="auto"/>
            </w:tcBorders>
          </w:tcPr>
          <w:p w14:paraId="35E60A77" w14:textId="77777777" w:rsidR="00D33FC1" w:rsidRDefault="00D33FC1" w:rsidP="002F5BB9">
            <w:pPr>
              <w:jc w:val="center"/>
            </w:pPr>
          </w:p>
        </w:tc>
        <w:tc>
          <w:tcPr>
            <w:tcW w:w="3537" w:type="dxa"/>
            <w:tcBorders>
              <w:top w:val="single" w:sz="6" w:space="0" w:color="auto"/>
              <w:bottom w:val="single" w:sz="6" w:space="0" w:color="auto"/>
            </w:tcBorders>
          </w:tcPr>
          <w:p w14:paraId="6CF66F1C" w14:textId="35C7326B" w:rsidR="00D33FC1" w:rsidRDefault="00D33FC1" w:rsidP="002F5BB9">
            <w:pPr>
              <w:jc w:val="center"/>
            </w:pPr>
            <w:r>
              <w:t>redistribute</w:t>
            </w:r>
          </w:p>
        </w:tc>
        <w:tc>
          <w:tcPr>
            <w:tcW w:w="2352" w:type="dxa"/>
            <w:tcBorders>
              <w:top w:val="single" w:sz="6" w:space="0" w:color="auto"/>
              <w:bottom w:val="single" w:sz="6" w:space="0" w:color="auto"/>
            </w:tcBorders>
          </w:tcPr>
          <w:p w14:paraId="4511873F" w14:textId="11ECFF8C" w:rsidR="00D33FC1" w:rsidRDefault="00D33FC1" w:rsidP="002F5BB9">
            <w:pPr>
              <w:jc w:val="center"/>
            </w:pPr>
            <w:r>
              <w:t>0/4</w:t>
            </w:r>
          </w:p>
        </w:tc>
        <w:tc>
          <w:tcPr>
            <w:tcW w:w="2082" w:type="dxa"/>
            <w:tcBorders>
              <w:top w:val="single" w:sz="6" w:space="0" w:color="auto"/>
              <w:bottom w:val="single" w:sz="6" w:space="0" w:color="auto"/>
            </w:tcBorders>
          </w:tcPr>
          <w:p w14:paraId="569991F0" w14:textId="5AD9058E" w:rsidR="00D33FC1" w:rsidRDefault="00D33FC1" w:rsidP="002F5BB9">
            <w:pPr>
              <w:jc w:val="center"/>
            </w:pPr>
            <w:r>
              <w:t>0%</w:t>
            </w:r>
          </w:p>
        </w:tc>
      </w:tr>
      <w:tr w:rsidR="00D33FC1" w14:paraId="5E84A2FC" w14:textId="5C808F69" w:rsidTr="00D33FC1">
        <w:tc>
          <w:tcPr>
            <w:tcW w:w="1025" w:type="dxa"/>
            <w:vMerge/>
            <w:tcBorders>
              <w:top w:val="single" w:sz="6" w:space="0" w:color="auto"/>
              <w:bottom w:val="single" w:sz="6" w:space="0" w:color="auto"/>
            </w:tcBorders>
          </w:tcPr>
          <w:p w14:paraId="1C607D0E" w14:textId="77777777" w:rsidR="00D33FC1" w:rsidRDefault="00D33FC1" w:rsidP="002F5BB9">
            <w:pPr>
              <w:jc w:val="center"/>
            </w:pPr>
          </w:p>
        </w:tc>
        <w:tc>
          <w:tcPr>
            <w:tcW w:w="3537" w:type="dxa"/>
            <w:tcBorders>
              <w:top w:val="single" w:sz="6" w:space="0" w:color="auto"/>
              <w:bottom w:val="single" w:sz="6" w:space="0" w:color="auto"/>
            </w:tcBorders>
          </w:tcPr>
          <w:p w14:paraId="666C770B" w14:textId="0AEAB796" w:rsidR="00D33FC1" w:rsidRDefault="00D33FC1" w:rsidP="002F5BB9">
            <w:pPr>
              <w:jc w:val="center"/>
            </w:pPr>
            <w:r>
              <w:t>maximum-paths</w:t>
            </w:r>
          </w:p>
        </w:tc>
        <w:tc>
          <w:tcPr>
            <w:tcW w:w="2352" w:type="dxa"/>
            <w:tcBorders>
              <w:top w:val="single" w:sz="6" w:space="0" w:color="auto"/>
              <w:bottom w:val="single" w:sz="6" w:space="0" w:color="auto"/>
            </w:tcBorders>
          </w:tcPr>
          <w:p w14:paraId="6A1FBC38" w14:textId="4E35E2B9" w:rsidR="00D33FC1" w:rsidRDefault="00D33FC1" w:rsidP="002F5BB9">
            <w:pPr>
              <w:jc w:val="center"/>
            </w:pPr>
            <w:r>
              <w:t>0/3</w:t>
            </w:r>
          </w:p>
        </w:tc>
        <w:tc>
          <w:tcPr>
            <w:tcW w:w="2082" w:type="dxa"/>
            <w:tcBorders>
              <w:top w:val="single" w:sz="6" w:space="0" w:color="auto"/>
              <w:bottom w:val="single" w:sz="6" w:space="0" w:color="auto"/>
            </w:tcBorders>
          </w:tcPr>
          <w:p w14:paraId="4B0A8636" w14:textId="26054EF3" w:rsidR="00D33FC1" w:rsidRDefault="00D33FC1" w:rsidP="002F5BB9">
            <w:pPr>
              <w:jc w:val="center"/>
            </w:pPr>
            <w:r>
              <w:t>0%</w:t>
            </w:r>
          </w:p>
        </w:tc>
      </w:tr>
      <w:tr w:rsidR="00D33FC1" w14:paraId="49E84F4D" w14:textId="6DCBA200" w:rsidTr="00D33FC1">
        <w:tc>
          <w:tcPr>
            <w:tcW w:w="1025" w:type="dxa"/>
            <w:vMerge/>
            <w:tcBorders>
              <w:top w:val="single" w:sz="6" w:space="0" w:color="auto"/>
              <w:bottom w:val="single" w:sz="12" w:space="0" w:color="auto"/>
            </w:tcBorders>
          </w:tcPr>
          <w:p w14:paraId="6B28AC36" w14:textId="77777777" w:rsidR="00D33FC1" w:rsidRDefault="00D33FC1" w:rsidP="002F5BB9">
            <w:pPr>
              <w:jc w:val="center"/>
            </w:pPr>
          </w:p>
        </w:tc>
        <w:tc>
          <w:tcPr>
            <w:tcW w:w="3537" w:type="dxa"/>
            <w:tcBorders>
              <w:top w:val="single" w:sz="6" w:space="0" w:color="auto"/>
              <w:bottom w:val="single" w:sz="12" w:space="0" w:color="auto"/>
            </w:tcBorders>
          </w:tcPr>
          <w:p w14:paraId="546B7866" w14:textId="29EEF9CC" w:rsidR="00D33FC1" w:rsidRDefault="00D33FC1" w:rsidP="002F5BB9">
            <w:pPr>
              <w:jc w:val="center"/>
            </w:pPr>
            <w:r>
              <w:t>offset-list</w:t>
            </w:r>
          </w:p>
        </w:tc>
        <w:tc>
          <w:tcPr>
            <w:tcW w:w="2352" w:type="dxa"/>
            <w:tcBorders>
              <w:top w:val="single" w:sz="6" w:space="0" w:color="auto"/>
              <w:bottom w:val="single" w:sz="12" w:space="0" w:color="auto"/>
            </w:tcBorders>
          </w:tcPr>
          <w:p w14:paraId="39F6BE1E" w14:textId="64B0604A" w:rsidR="00D33FC1" w:rsidRDefault="00D33FC1" w:rsidP="00A20A47">
            <w:pPr>
              <w:keepNext/>
              <w:jc w:val="center"/>
            </w:pPr>
            <w:r>
              <w:t>0/1</w:t>
            </w:r>
          </w:p>
        </w:tc>
        <w:tc>
          <w:tcPr>
            <w:tcW w:w="2082" w:type="dxa"/>
            <w:tcBorders>
              <w:top w:val="single" w:sz="6" w:space="0" w:color="auto"/>
              <w:bottom w:val="single" w:sz="12" w:space="0" w:color="auto"/>
            </w:tcBorders>
          </w:tcPr>
          <w:p w14:paraId="3812D8C8" w14:textId="4FFA9DF7" w:rsidR="00D33FC1" w:rsidRDefault="00D33FC1" w:rsidP="00A20A47">
            <w:pPr>
              <w:keepNext/>
              <w:jc w:val="center"/>
            </w:pPr>
            <w:r>
              <w:t>0%</w:t>
            </w:r>
            <w:commentRangeEnd w:id="20"/>
            <w:r>
              <w:rPr>
                <w:rStyle w:val="CommentReference"/>
              </w:rPr>
              <w:commentReference w:id="20"/>
            </w:r>
            <w:r w:rsidR="003E5119">
              <w:rPr>
                <w:rStyle w:val="CommentReference"/>
              </w:rPr>
              <w:commentReference w:id="21"/>
            </w:r>
          </w:p>
        </w:tc>
      </w:tr>
    </w:tbl>
    <w:commentRangeEnd w:id="21"/>
    <w:p w14:paraId="6389B5A9" w14:textId="5B3F1B95" w:rsidR="00955301" w:rsidRDefault="00A20A47" w:rsidP="00A20A47">
      <w:pPr>
        <w:pStyle w:val="Caption"/>
        <w:jc w:val="center"/>
      </w:pPr>
      <w:r w:rsidRPr="003E5119">
        <w:rPr>
          <w:b/>
          <w:bCs/>
          <w:rPrChange w:id="22" w:author="Jonathan Camilleri" w:date="2025-09-08T19:03:00Z" w16du:dateUtc="2025-09-08T17:03:00Z">
            <w:rPr/>
          </w:rPrChange>
        </w:rPr>
        <w:t xml:space="preserve">Table </w:t>
      </w:r>
      <w:r w:rsidR="00AD5F85" w:rsidRPr="003E5119">
        <w:rPr>
          <w:b/>
          <w:bCs/>
          <w:rPrChange w:id="23" w:author="Jonathan Camilleri" w:date="2025-09-08T19:03:00Z" w16du:dateUtc="2025-09-08T17:03:00Z">
            <w:rPr/>
          </w:rPrChange>
        </w:rPr>
        <w:t>4</w:t>
      </w:r>
      <w:r w:rsidRPr="003E5119">
        <w:rPr>
          <w:b/>
          <w:bCs/>
          <w:rPrChange w:id="24" w:author="Jonathan Camilleri" w:date="2025-09-08T19:03:00Z" w16du:dateUtc="2025-09-08T17:03:00Z">
            <w:rPr/>
          </w:rPrChange>
        </w:rPr>
        <w:t>:</w:t>
      </w:r>
      <w:r>
        <w:t xml:space="preserve"> Broad Error Detections </w:t>
      </w:r>
    </w:p>
    <w:p w14:paraId="6B0BDEDF" w14:textId="0DECFFFE" w:rsidR="008D7EDC" w:rsidRDefault="00A20A47" w:rsidP="00725803">
      <w:r>
        <w:t xml:space="preserve">To better understand recurring strengths and weaknesses, the configurations were further analysed to identify specific requirements that were either consistently detected or frequently overlooked. Table </w:t>
      </w:r>
      <w:r w:rsidR="00AD5F85">
        <w:t>4</w:t>
      </w:r>
      <w:r>
        <w:t xml:space="preserve"> shows that certain fundamental commands, “service password-encryption”</w:t>
      </w:r>
      <w:del w:id="25" w:author="Jonathan Camilleri" w:date="2025-09-08T17:39:00Z" w16du:dateUtc="2025-09-08T15:39:00Z">
        <w:r w:rsidDel="00C76CB2">
          <w:delText xml:space="preserve"> </w:delText>
        </w:r>
      </w:del>
      <w:r w:rsidR="00AD5F85">
        <w:t xml:space="preserve">, “enable secret” and “line </w:t>
      </w:r>
      <w:proofErr w:type="spellStart"/>
      <w:r w:rsidR="00AD5F85">
        <w:t>vty</w:t>
      </w:r>
      <w:proofErr w:type="spellEnd"/>
      <w:r w:rsidR="00AD5F85">
        <w:t xml:space="preserve">” </w:t>
      </w:r>
      <w:r>
        <w:t>in AAA w</w:t>
      </w:r>
      <w:r w:rsidR="00AD5F85">
        <w:t>ere</w:t>
      </w:r>
      <w:r>
        <w:t xml:space="preserve"> always detected</w:t>
      </w:r>
      <w:ins w:id="26" w:author="Jonathan Camilleri" w:date="2025-09-08T17:39:00Z" w16du:dateUtc="2025-09-08T15:39:00Z">
        <w:r w:rsidR="00C76CB2">
          <w:t xml:space="preserve"> and for RIP “key-string” which was always detected</w:t>
        </w:r>
      </w:ins>
      <w:r w:rsidR="00615673">
        <w:t>.</w:t>
      </w:r>
      <w:r>
        <w:t xml:space="preserve"> </w:t>
      </w:r>
      <w:r w:rsidR="00615673">
        <w:t>Other configurations such as</w:t>
      </w:r>
      <w:r>
        <w:t xml:space="preserve"> “</w:t>
      </w:r>
      <w:proofErr w:type="spellStart"/>
      <w:r>
        <w:t>ip</w:t>
      </w:r>
      <w:proofErr w:type="spellEnd"/>
      <w:r>
        <w:t xml:space="preserve"> </w:t>
      </w:r>
      <w:proofErr w:type="spellStart"/>
      <w:r>
        <w:t>ospf</w:t>
      </w:r>
      <w:proofErr w:type="spellEnd"/>
      <w:r>
        <w:t xml:space="preserve"> message-digest-key md5” </w:t>
      </w:r>
      <w:r w:rsidR="00AD5F85">
        <w:t>and “area authentication message-digest</w:t>
      </w:r>
      <w:del w:id="27" w:author="Jonathan Camilleri" w:date="2025-09-08T19:16:00Z" w16du:dateUtc="2025-09-08T17:16:00Z">
        <w:r w:rsidR="00AD5F85" w:rsidDel="00C058FE">
          <w:delText>|</w:delText>
        </w:r>
      </w:del>
      <w:r w:rsidR="00AD5F85">
        <w:t xml:space="preserve">” </w:t>
      </w:r>
      <w:r>
        <w:t xml:space="preserve">in OSPF were </w:t>
      </w:r>
      <w:del w:id="28" w:author="Jonathan Camilleri" w:date="2025-09-08T17:37:00Z" w16du:dateUtc="2025-09-08T15:37:00Z">
        <w:r w:rsidR="00AD5F85" w:rsidDel="00C76CB2">
          <w:delText xml:space="preserve"> </w:delText>
        </w:r>
      </w:del>
      <w:r>
        <w:t xml:space="preserve">flagged </w:t>
      </w:r>
      <w:r w:rsidR="00AD5F85">
        <w:t xml:space="preserve">the most </w:t>
      </w:r>
      <w:r>
        <w:t>when missing</w:t>
      </w:r>
      <w:r w:rsidR="00AD5F85">
        <w:t xml:space="preserve"> even though it still </w:t>
      </w:r>
      <w:r w:rsidR="00615673">
        <w:t>cannot</w:t>
      </w:r>
      <w:r w:rsidR="00AD5F85">
        <w:t xml:space="preserve"> be counted as </w:t>
      </w:r>
      <w:del w:id="29" w:author="Jonathan Camilleri" w:date="2025-09-08T19:16:00Z" w16du:dateUtc="2025-09-08T17:16:00Z">
        <w:r w:rsidR="00AD5F85" w:rsidDel="00C058FE">
          <w:delText>reliable</w:delText>
        </w:r>
      </w:del>
      <w:del w:id="30" w:author="Jonathan Camilleri" w:date="2025-09-08T17:37:00Z" w16du:dateUtc="2025-09-08T15:37:00Z">
        <w:r w:rsidDel="00C76CB2">
          <w:delText xml:space="preserve">, </w:delText>
        </w:r>
      </w:del>
      <w:del w:id="31" w:author="Jonathan Camilleri" w:date="2025-09-08T19:16:00Z" w16du:dateUtc="2025-09-08T17:16:00Z">
        <w:r w:rsidDel="00C058FE">
          <w:delText>suggesting</w:delText>
        </w:r>
      </w:del>
      <w:ins w:id="32" w:author="Jonathan Camilleri" w:date="2025-09-08T19:16:00Z" w16du:dateUtc="2025-09-08T17:16:00Z">
        <w:r w:rsidR="00C058FE">
          <w:t>reliable, suggesting</w:t>
        </w:r>
      </w:ins>
      <w:r>
        <w:t xml:space="preserve"> that the model could recognise high-level authentication mechanisms and simple per-interface security features. </w:t>
      </w:r>
      <w:ins w:id="33" w:author="Jonathan Camilleri" w:date="2025-09-08T19:23:00Z" w16du:dateUtc="2025-09-08T17:23:00Z">
        <w:r w:rsidR="00C058FE">
          <w:t>Consequently, EIGRP remained the least reliable domain in this test, indicating t</w:t>
        </w:r>
      </w:ins>
      <w:ins w:id="34" w:author="Jonathan Camilleri" w:date="2025-09-08T19:24:00Z" w16du:dateUtc="2025-09-08T17:24:00Z">
        <w:r w:rsidR="00C058FE">
          <w:t>hat dependable detection likely requires benchmark excerpts or stricter, protocol-scoped prompting.</w:t>
        </w:r>
      </w:ins>
      <w:commentRangeStart w:id="35"/>
      <w:commentRangeStart w:id="36"/>
      <w:del w:id="37" w:author="Jonathan Camilleri" w:date="2025-09-08T19:23:00Z" w16du:dateUtc="2025-09-08T17:23:00Z">
        <w:r w:rsidDel="00C058FE">
          <w:delText xml:space="preserve">EIGRP </w:delText>
        </w:r>
      </w:del>
      <w:del w:id="38" w:author="Jonathan Camilleri" w:date="2025-09-08T19:16:00Z" w16du:dateUtc="2025-09-08T17:16:00Z">
        <w:r w:rsidDel="00C058FE">
          <w:delText xml:space="preserve">and RIP </w:delText>
        </w:r>
      </w:del>
      <w:del w:id="39" w:author="Jonathan Camilleri" w:date="2025-09-08T19:23:00Z" w16du:dateUtc="2025-09-08T17:23:00Z">
        <w:r w:rsidDel="00C058FE">
          <w:delText>had constantly not detected misconfigurations in these protocols for this test</w:delText>
        </w:r>
      </w:del>
      <w:ins w:id="40" w:author="Jonathan Camilleri" w:date="2025-09-08T17:44:00Z" w16du:dateUtc="2025-09-08T15:44:00Z">
        <w:r w:rsidR="00842715">
          <w:t xml:space="preserve"> </w:t>
        </w:r>
      </w:ins>
      <w:del w:id="41" w:author="Jonathan Camilleri" w:date="2025-09-08T17:43:00Z" w16du:dateUtc="2025-09-08T15:43:00Z">
        <w:r w:rsidDel="00842715">
          <w:delText>.</w:delText>
        </w:r>
      </w:del>
      <w:del w:id="42" w:author="Jonathan Camilleri" w:date="2025-09-08T19:17:00Z" w16du:dateUtc="2025-09-08T17:17:00Z">
        <w:r w:rsidDel="00C058FE">
          <w:delText xml:space="preserve"> </w:delText>
        </w:r>
        <w:commentRangeEnd w:id="35"/>
        <w:r w:rsidR="00615673" w:rsidDel="00C058FE">
          <w:rPr>
            <w:rStyle w:val="CommentReference"/>
          </w:rPr>
          <w:commentReference w:id="35"/>
        </w:r>
        <w:commentRangeEnd w:id="36"/>
        <w:r w:rsidR="00C76CB2" w:rsidDel="00C058FE">
          <w:rPr>
            <w:rStyle w:val="CommentReference"/>
          </w:rPr>
          <w:commentReference w:id="36"/>
        </w:r>
      </w:del>
      <w:commentRangeStart w:id="43"/>
      <w:commentRangeStart w:id="44"/>
      <w:del w:id="45" w:author="Jonathan Camilleri" w:date="2025-09-08T17:42:00Z" w16du:dateUtc="2025-09-08T15:42:00Z">
        <w:r w:rsidDel="00C76CB2">
          <w:delText xml:space="preserve">Table </w:delText>
        </w:r>
        <w:r w:rsidR="00DD43F8" w:rsidDel="00C76CB2">
          <w:delText>4</w:delText>
        </w:r>
        <w:r w:rsidDel="00C76CB2">
          <w:delText xml:space="preserve"> also highlights critical requirements that the model struggled with, “aaa authorization reverse-access” in AAA is one of them with a score of 0/4 detections and “</w:delText>
        </w:r>
        <w:r w:rsidR="00AD5F85" w:rsidDel="00C76CB2">
          <w:delText>router ospf</w:delText>
        </w:r>
        <w:r w:rsidDel="00C76CB2">
          <w:delText xml:space="preserve">” in OSPF with a score of </w:delText>
        </w:r>
        <w:r w:rsidR="00AD5F85" w:rsidDel="00C76CB2">
          <w:delText>1/2</w:delText>
        </w:r>
        <w:r w:rsidDel="00C76CB2">
          <w:delText xml:space="preserve"> detections. EIGRP and RIP had</w:delText>
        </w:r>
      </w:del>
      <w:r>
        <w:t xml:space="preserve"> </w:t>
      </w:r>
      <w:del w:id="46" w:author="Jonathan Camilleri" w:date="2025-09-08T17:44:00Z" w16du:dateUtc="2025-09-08T15:44:00Z">
        <w:r w:rsidDel="00842715">
          <w:delText>too low of detection rates to produce meaningful patterns.</w:delText>
        </w:r>
        <w:commentRangeEnd w:id="43"/>
        <w:r w:rsidR="00C17B3A" w:rsidDel="00842715">
          <w:rPr>
            <w:rStyle w:val="CommentReference"/>
          </w:rPr>
          <w:commentReference w:id="43"/>
        </w:r>
      </w:del>
      <w:commentRangeEnd w:id="44"/>
      <w:r w:rsidR="00842715">
        <w:rPr>
          <w:rStyle w:val="CommentReference"/>
        </w:rPr>
        <w:commentReference w:id="44"/>
      </w:r>
    </w:p>
    <w:p w14:paraId="2648E653" w14:textId="3C197A65" w:rsidR="00FC118D" w:rsidRDefault="00FC118D" w:rsidP="00FC118D">
      <w:r>
        <w:t>Another type of analysis that was done considered the references that GPT cited when justifying its outputs. To explore this, three configurations from each protocol were sampled</w:t>
      </w:r>
      <w:r w:rsidR="0037054D">
        <w:t xml:space="preserve"> (12 Total samples)</w:t>
      </w:r>
      <w:r>
        <w:t>, and all references mentioned in the model’s reasoning were document</w:t>
      </w:r>
      <w:r w:rsidR="001A0930">
        <w:t>ed</w:t>
      </w:r>
      <w:r>
        <w:t xml:space="preserve">. As shown in Table </w:t>
      </w:r>
      <w:r w:rsidR="00DD43F8">
        <w:t>5</w:t>
      </w:r>
      <w:r>
        <w:t xml:space="preserve">, GPT frequently cited Cisco documentation, CIS Benchmarks and NIST </w:t>
      </w:r>
      <w:r w:rsidR="00701D17">
        <w:t>guidelines, occasionally drawing on references such as NSA, RFC standards, DISA STIGs or real-world application examples. While the diversity of references suggests exposure to authoritative material</w:t>
      </w:r>
      <w:r w:rsidR="0037054D">
        <w:t>,</w:t>
      </w:r>
      <w:r w:rsidR="00701D17">
        <w:t xml:space="preserve"> their use was inconsistent</w:t>
      </w:r>
      <w:r w:rsidR="0037054D">
        <w:t xml:space="preserve"> which means that each individual config was evaluated with different guidelines.</w:t>
      </w:r>
      <w:r w:rsidR="00701D17">
        <w:t xml:space="preserve"> </w:t>
      </w:r>
      <w:commentRangeStart w:id="47"/>
      <w:commentRangeStart w:id="48"/>
      <w:r w:rsidR="00701D17">
        <w:t>Cisco, CIS and NIST were by far the most commonly used, indicating that GPT anchored its reasoning on broadly recognised security sources, but without the precision required for consistent compliance auditing.</w:t>
      </w:r>
      <w:commentRangeEnd w:id="47"/>
      <w:r w:rsidR="00532759">
        <w:rPr>
          <w:rStyle w:val="CommentReference"/>
        </w:rPr>
        <w:commentReference w:id="47"/>
      </w:r>
      <w:commentRangeEnd w:id="48"/>
      <w:r w:rsidR="006E66FC">
        <w:rPr>
          <w:rStyle w:val="CommentReference"/>
        </w:rPr>
        <w:commentReference w:id="48"/>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ook w:val="04A0" w:firstRow="1" w:lastRow="0" w:firstColumn="1" w:lastColumn="0" w:noHBand="0" w:noVBand="1"/>
      </w:tblPr>
      <w:tblGrid>
        <w:gridCol w:w="4498"/>
        <w:gridCol w:w="4498"/>
      </w:tblGrid>
      <w:tr w:rsidR="002E12FD" w14:paraId="39646F7C" w14:textId="77777777" w:rsidTr="00CE682E">
        <w:tc>
          <w:tcPr>
            <w:tcW w:w="4508" w:type="dxa"/>
            <w:tcBorders>
              <w:top w:val="single" w:sz="12" w:space="0" w:color="auto"/>
              <w:bottom w:val="single" w:sz="12" w:space="0" w:color="auto"/>
            </w:tcBorders>
          </w:tcPr>
          <w:p w14:paraId="5E7A5C79" w14:textId="41D975D5" w:rsidR="002E12FD" w:rsidRPr="002778B2" w:rsidRDefault="002E12FD" w:rsidP="002778B2">
            <w:pPr>
              <w:jc w:val="center"/>
              <w:rPr>
                <w:b/>
                <w:bCs/>
              </w:rPr>
            </w:pPr>
            <w:commentRangeStart w:id="49"/>
            <w:commentRangeStart w:id="50"/>
            <w:r w:rsidRPr="002778B2">
              <w:rPr>
                <w:b/>
                <w:bCs/>
              </w:rPr>
              <w:t>Reference Source</w:t>
            </w:r>
          </w:p>
        </w:tc>
        <w:tc>
          <w:tcPr>
            <w:tcW w:w="4508" w:type="dxa"/>
            <w:tcBorders>
              <w:top w:val="single" w:sz="12" w:space="0" w:color="auto"/>
              <w:bottom w:val="single" w:sz="12" w:space="0" w:color="auto"/>
            </w:tcBorders>
          </w:tcPr>
          <w:p w14:paraId="173A79EE" w14:textId="7234DCE5" w:rsidR="002E12FD" w:rsidRPr="002778B2" w:rsidRDefault="002E12FD" w:rsidP="002778B2">
            <w:pPr>
              <w:jc w:val="center"/>
              <w:rPr>
                <w:b/>
                <w:bCs/>
              </w:rPr>
            </w:pPr>
            <w:r w:rsidRPr="002778B2">
              <w:rPr>
                <w:b/>
                <w:bCs/>
              </w:rPr>
              <w:t>Count</w:t>
            </w:r>
          </w:p>
        </w:tc>
      </w:tr>
      <w:tr w:rsidR="002E12FD" w14:paraId="5A51B78A" w14:textId="77777777" w:rsidTr="00CE682E">
        <w:tc>
          <w:tcPr>
            <w:tcW w:w="4508" w:type="dxa"/>
            <w:tcBorders>
              <w:top w:val="single" w:sz="12" w:space="0" w:color="auto"/>
            </w:tcBorders>
          </w:tcPr>
          <w:p w14:paraId="5D15C196" w14:textId="747086F0" w:rsidR="002E12FD" w:rsidRDefault="002E12FD" w:rsidP="00DF699E">
            <w:pPr>
              <w:jc w:val="center"/>
            </w:pPr>
            <w:r>
              <w:t>Cisco References</w:t>
            </w:r>
          </w:p>
        </w:tc>
        <w:tc>
          <w:tcPr>
            <w:tcW w:w="4508" w:type="dxa"/>
            <w:tcBorders>
              <w:top w:val="single" w:sz="12" w:space="0" w:color="auto"/>
            </w:tcBorders>
          </w:tcPr>
          <w:p w14:paraId="26B073A8" w14:textId="1099C15A" w:rsidR="002E12FD" w:rsidRDefault="002E12FD" w:rsidP="002778B2">
            <w:pPr>
              <w:jc w:val="center"/>
            </w:pPr>
            <w:r>
              <w:t>12</w:t>
            </w:r>
          </w:p>
        </w:tc>
      </w:tr>
      <w:tr w:rsidR="002E12FD" w14:paraId="4E941C88" w14:textId="77777777" w:rsidTr="00CE682E">
        <w:tc>
          <w:tcPr>
            <w:tcW w:w="4508" w:type="dxa"/>
          </w:tcPr>
          <w:p w14:paraId="0BFB1C3A" w14:textId="1BF592F6" w:rsidR="002E12FD" w:rsidRDefault="002E12FD" w:rsidP="00DF699E">
            <w:pPr>
              <w:jc w:val="center"/>
            </w:pPr>
            <w:r>
              <w:t>CIS References</w:t>
            </w:r>
          </w:p>
        </w:tc>
        <w:tc>
          <w:tcPr>
            <w:tcW w:w="4508" w:type="dxa"/>
          </w:tcPr>
          <w:p w14:paraId="3B76908C" w14:textId="759B5E8D" w:rsidR="002E12FD" w:rsidRDefault="002E12FD" w:rsidP="002778B2">
            <w:pPr>
              <w:jc w:val="center"/>
            </w:pPr>
            <w:r>
              <w:t>11</w:t>
            </w:r>
          </w:p>
        </w:tc>
      </w:tr>
      <w:tr w:rsidR="002E12FD" w14:paraId="57C8A4FE" w14:textId="77777777" w:rsidTr="00CE682E">
        <w:tc>
          <w:tcPr>
            <w:tcW w:w="4508" w:type="dxa"/>
          </w:tcPr>
          <w:p w14:paraId="231766CC" w14:textId="2284FB23" w:rsidR="002E12FD" w:rsidRDefault="002E12FD" w:rsidP="00DF699E">
            <w:pPr>
              <w:jc w:val="center"/>
            </w:pPr>
            <w:r>
              <w:t>NIST References</w:t>
            </w:r>
          </w:p>
        </w:tc>
        <w:tc>
          <w:tcPr>
            <w:tcW w:w="4508" w:type="dxa"/>
          </w:tcPr>
          <w:p w14:paraId="53CF6E55" w14:textId="648744A7" w:rsidR="002E12FD" w:rsidRDefault="002E12FD" w:rsidP="002778B2">
            <w:pPr>
              <w:jc w:val="center"/>
            </w:pPr>
            <w:r>
              <w:t>10</w:t>
            </w:r>
          </w:p>
        </w:tc>
      </w:tr>
      <w:tr w:rsidR="002E12FD" w14:paraId="03453CE5" w14:textId="77777777" w:rsidTr="00CE682E">
        <w:tc>
          <w:tcPr>
            <w:tcW w:w="4508" w:type="dxa"/>
          </w:tcPr>
          <w:p w14:paraId="476E969D" w14:textId="39E5D10F" w:rsidR="002E12FD" w:rsidRDefault="002E12FD" w:rsidP="00DF699E">
            <w:pPr>
              <w:jc w:val="center"/>
            </w:pPr>
            <w:r>
              <w:t>Real-world applications Referenced</w:t>
            </w:r>
          </w:p>
        </w:tc>
        <w:tc>
          <w:tcPr>
            <w:tcW w:w="4508" w:type="dxa"/>
          </w:tcPr>
          <w:p w14:paraId="7894E5EA" w14:textId="34619735" w:rsidR="002E12FD" w:rsidRDefault="002E12FD" w:rsidP="002778B2">
            <w:pPr>
              <w:jc w:val="center"/>
            </w:pPr>
            <w:r>
              <w:t>5</w:t>
            </w:r>
          </w:p>
        </w:tc>
      </w:tr>
      <w:tr w:rsidR="002E12FD" w14:paraId="32998F43" w14:textId="77777777" w:rsidTr="00CE682E">
        <w:tc>
          <w:tcPr>
            <w:tcW w:w="4508" w:type="dxa"/>
          </w:tcPr>
          <w:p w14:paraId="123DCC79" w14:textId="442F11D8" w:rsidR="002E12FD" w:rsidRDefault="002E12FD" w:rsidP="00DF699E">
            <w:pPr>
              <w:jc w:val="center"/>
            </w:pPr>
            <w:r>
              <w:t>NSA References</w:t>
            </w:r>
          </w:p>
        </w:tc>
        <w:tc>
          <w:tcPr>
            <w:tcW w:w="4508" w:type="dxa"/>
          </w:tcPr>
          <w:p w14:paraId="67DA0909" w14:textId="1EF28C3F" w:rsidR="002E12FD" w:rsidRDefault="002E12FD" w:rsidP="002778B2">
            <w:pPr>
              <w:jc w:val="center"/>
            </w:pPr>
            <w:r>
              <w:t>2</w:t>
            </w:r>
          </w:p>
        </w:tc>
      </w:tr>
      <w:tr w:rsidR="002E12FD" w14:paraId="0AAD4B93" w14:textId="77777777" w:rsidTr="00CE682E">
        <w:tc>
          <w:tcPr>
            <w:tcW w:w="4508" w:type="dxa"/>
          </w:tcPr>
          <w:p w14:paraId="06A76F89" w14:textId="439EB89B" w:rsidR="002E12FD" w:rsidRDefault="002E12FD" w:rsidP="00DF699E">
            <w:pPr>
              <w:jc w:val="center"/>
            </w:pPr>
            <w:r>
              <w:lastRenderedPageBreak/>
              <w:t>RFC References</w:t>
            </w:r>
          </w:p>
        </w:tc>
        <w:tc>
          <w:tcPr>
            <w:tcW w:w="4508" w:type="dxa"/>
          </w:tcPr>
          <w:p w14:paraId="606E833B" w14:textId="59FB0502" w:rsidR="002E12FD" w:rsidRDefault="002E12FD" w:rsidP="002778B2">
            <w:pPr>
              <w:jc w:val="center"/>
            </w:pPr>
            <w:r>
              <w:t>2</w:t>
            </w:r>
          </w:p>
        </w:tc>
      </w:tr>
      <w:tr w:rsidR="002E12FD" w14:paraId="5802C5B1" w14:textId="77777777" w:rsidTr="00CE682E">
        <w:tc>
          <w:tcPr>
            <w:tcW w:w="4508" w:type="dxa"/>
          </w:tcPr>
          <w:p w14:paraId="56D61DE3" w14:textId="7B7134BA" w:rsidR="002E12FD" w:rsidRDefault="002E12FD" w:rsidP="00DF699E">
            <w:pPr>
              <w:jc w:val="center"/>
            </w:pPr>
            <w:r>
              <w:t>DISA STIG References</w:t>
            </w:r>
          </w:p>
        </w:tc>
        <w:tc>
          <w:tcPr>
            <w:tcW w:w="4508" w:type="dxa"/>
          </w:tcPr>
          <w:p w14:paraId="6F457E14" w14:textId="0DFBF971" w:rsidR="002E12FD" w:rsidRDefault="002E12FD" w:rsidP="002778B2">
            <w:pPr>
              <w:keepNext/>
              <w:jc w:val="center"/>
            </w:pPr>
            <w:r>
              <w:t>1</w:t>
            </w:r>
            <w:commentRangeEnd w:id="49"/>
            <w:r w:rsidR="008C6F9E">
              <w:rPr>
                <w:rStyle w:val="CommentReference"/>
              </w:rPr>
              <w:commentReference w:id="49"/>
            </w:r>
            <w:r w:rsidR="00C76CB2">
              <w:rPr>
                <w:rStyle w:val="CommentReference"/>
              </w:rPr>
              <w:commentReference w:id="50"/>
            </w:r>
          </w:p>
        </w:tc>
      </w:tr>
    </w:tbl>
    <w:commentRangeEnd w:id="50"/>
    <w:p w14:paraId="53872063" w14:textId="14F0D06B" w:rsidR="002E12FD" w:rsidRDefault="002E12FD" w:rsidP="002E12FD">
      <w:pPr>
        <w:pStyle w:val="Caption"/>
        <w:jc w:val="center"/>
      </w:pPr>
      <w:r w:rsidRPr="003E5119">
        <w:rPr>
          <w:b/>
          <w:bCs/>
          <w:rPrChange w:id="51" w:author="Jonathan Camilleri" w:date="2025-09-08T19:03:00Z" w16du:dateUtc="2025-09-08T17:03:00Z">
            <w:rPr/>
          </w:rPrChange>
        </w:rPr>
        <w:t xml:space="preserve">Table </w:t>
      </w:r>
      <w:r w:rsidR="00803C88" w:rsidRPr="003E5119">
        <w:rPr>
          <w:b/>
          <w:bCs/>
          <w:rPrChange w:id="52" w:author="Jonathan Camilleri" w:date="2025-09-08T19:03:00Z" w16du:dateUtc="2025-09-08T17:03:00Z">
            <w:rPr/>
          </w:rPrChange>
        </w:rPr>
        <w:t>5</w:t>
      </w:r>
      <w:r w:rsidRPr="003E5119">
        <w:rPr>
          <w:b/>
          <w:bCs/>
          <w:rPrChange w:id="53" w:author="Jonathan Camilleri" w:date="2025-09-08T19:03:00Z" w16du:dateUtc="2025-09-08T17:03:00Z">
            <w:rPr/>
          </w:rPrChange>
        </w:rPr>
        <w:t>:</w:t>
      </w:r>
      <w:r>
        <w:t xml:space="preserve"> Most common references used by Broad Prompt</w:t>
      </w:r>
    </w:p>
    <w:tbl>
      <w:tblPr>
        <w:tblStyle w:val="TableGrid"/>
        <w:tblW w:w="0" w:type="auto"/>
        <w:tblLook w:val="04A0" w:firstRow="1" w:lastRow="0" w:firstColumn="1" w:lastColumn="0" w:noHBand="0" w:noVBand="1"/>
      </w:tblPr>
      <w:tblGrid>
        <w:gridCol w:w="9016"/>
      </w:tblGrid>
      <w:tr w:rsidR="00701D17" w14:paraId="61541AF3" w14:textId="77777777" w:rsidTr="00701D17">
        <w:tc>
          <w:tcPr>
            <w:tcW w:w="9016" w:type="dxa"/>
          </w:tcPr>
          <w:p w14:paraId="0636C9FF" w14:textId="77777777" w:rsidR="00701D17" w:rsidRDefault="00701D17" w:rsidP="00701D17">
            <w:pPr>
              <w:keepNext/>
              <w:spacing w:after="160" w:line="480" w:lineRule="auto"/>
              <w:jc w:val="center"/>
            </w:pPr>
            <w:r>
              <w:rPr>
                <w:noProof/>
              </w:rPr>
              <w:drawing>
                <wp:inline distT="0" distB="0" distL="0" distR="0" wp14:anchorId="7EEFFED8" wp14:editId="5810A20C">
                  <wp:extent cx="3856569" cy="4627797"/>
                  <wp:effectExtent l="0" t="0" r="0" b="1905"/>
                  <wp:docPr id="308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5539" cy="4638561"/>
                          </a:xfrm>
                          <a:prstGeom prst="rect">
                            <a:avLst/>
                          </a:prstGeom>
                          <a:noFill/>
                          <a:ln>
                            <a:noFill/>
                          </a:ln>
                        </pic:spPr>
                      </pic:pic>
                    </a:graphicData>
                  </a:graphic>
                </wp:inline>
              </w:drawing>
            </w:r>
          </w:p>
          <w:p w14:paraId="01A63BE3" w14:textId="77777777" w:rsidR="00701D17" w:rsidRDefault="00701D17" w:rsidP="00FC118D"/>
        </w:tc>
      </w:tr>
    </w:tbl>
    <w:p w14:paraId="460FC715" w14:textId="2327033B" w:rsidR="00701D17" w:rsidRPr="00FC118D" w:rsidRDefault="00701D17" w:rsidP="00701D17">
      <w:pPr>
        <w:pStyle w:val="Caption"/>
        <w:jc w:val="center"/>
      </w:pPr>
      <w:r w:rsidRPr="003E5119">
        <w:rPr>
          <w:b/>
          <w:bCs/>
          <w:rPrChange w:id="54" w:author="Jonathan Camilleri" w:date="2025-09-08T19:03:00Z" w16du:dateUtc="2025-09-08T17:03:00Z">
            <w:rPr/>
          </w:rPrChange>
        </w:rPr>
        <w:t xml:space="preserve">Figure </w:t>
      </w:r>
      <w:r w:rsidR="00DD43F8" w:rsidRPr="003E5119">
        <w:rPr>
          <w:b/>
          <w:bCs/>
          <w:rPrChange w:id="55" w:author="Jonathan Camilleri" w:date="2025-09-08T19:03:00Z" w16du:dateUtc="2025-09-08T17:03:00Z">
            <w:rPr/>
          </w:rPrChange>
        </w:rPr>
        <w:t>2</w:t>
      </w:r>
      <w:r w:rsidRPr="003E5119">
        <w:rPr>
          <w:b/>
          <w:bCs/>
          <w:rPrChange w:id="56" w:author="Jonathan Camilleri" w:date="2025-09-08T19:03:00Z" w16du:dateUtc="2025-09-08T17:03:00Z">
            <w:rPr/>
          </w:rPrChange>
        </w:rPr>
        <w:t>:</w:t>
      </w:r>
      <w:r>
        <w:t xml:space="preserve"> Broad Prompt Output Example</w:t>
      </w:r>
    </w:p>
    <w:p w14:paraId="50549134" w14:textId="37452BF0" w:rsidR="00973479" w:rsidRDefault="00973479" w:rsidP="00725803">
      <w:commentRangeStart w:id="57"/>
      <w:commentRangeStart w:id="58"/>
      <w:commentRangeStart w:id="59"/>
      <w:commentRangeStart w:id="60"/>
      <w:del w:id="61" w:author="Jonathan Camilleri" w:date="2025-09-08T17:47:00Z" w16du:dateUtc="2025-09-08T15:47:00Z">
        <w:r w:rsidDel="00842715">
          <w:delText>In terms of qualitative patterns, t</w:delText>
        </w:r>
      </w:del>
      <w:ins w:id="62" w:author="Jonathan Camilleri" w:date="2025-09-08T19:24:00Z" w16du:dateUtc="2025-09-08T17:24:00Z">
        <w:r w:rsidR="00C058FE">
          <w:t>T</w:t>
        </w:r>
      </w:ins>
      <w:r>
        <w:t>he model frequently produced short and list-like responses</w:t>
      </w:r>
      <w:r w:rsidR="00A27B1B">
        <w:t xml:space="preserve"> as shown in Figure </w:t>
      </w:r>
      <w:r w:rsidR="00DD43F8">
        <w:t>2</w:t>
      </w:r>
      <w:r>
        <w:t xml:space="preserve"> rather than detailed checklists</w:t>
      </w:r>
      <w:commentRangeEnd w:id="57"/>
      <w:r w:rsidR="00A01AE0">
        <w:rPr>
          <w:rStyle w:val="CommentReference"/>
        </w:rPr>
        <w:commentReference w:id="57"/>
      </w:r>
      <w:commentRangeEnd w:id="58"/>
      <w:r w:rsidR="002778B2">
        <w:rPr>
          <w:rStyle w:val="CommentReference"/>
        </w:rPr>
        <w:commentReference w:id="58"/>
      </w:r>
      <w:commentRangeEnd w:id="59"/>
      <w:r w:rsidR="00976C8A">
        <w:rPr>
          <w:rStyle w:val="CommentReference"/>
        </w:rPr>
        <w:commentReference w:id="59"/>
      </w:r>
      <w:commentRangeEnd w:id="60"/>
      <w:r w:rsidR="006E66FC">
        <w:rPr>
          <w:rStyle w:val="CommentReference"/>
        </w:rPr>
        <w:commentReference w:id="60"/>
      </w:r>
      <w:r>
        <w:t xml:space="preserve">. While it often flagged certain recurring issues, it consistently failed to detect critical requirements in protocols </w:t>
      </w:r>
      <w:r w:rsidR="00B76BA0">
        <w:t xml:space="preserve">as shown in Table </w:t>
      </w:r>
      <w:ins w:id="63" w:author="Jonathan Camilleri" w:date="2025-09-08T19:31:00Z" w16du:dateUtc="2025-09-08T17:31:00Z">
        <w:r w:rsidR="00F55646">
          <w:t>5</w:t>
        </w:r>
      </w:ins>
      <w:del w:id="64" w:author="Jonathan Camilleri" w:date="2025-09-08T19:31:00Z" w16du:dateUtc="2025-09-08T17:31:00Z">
        <w:r w:rsidR="002778B2" w:rsidDel="00F55646">
          <w:delText>4</w:delText>
        </w:r>
      </w:del>
      <w:r w:rsidR="00701D17">
        <w:t xml:space="preserve"> </w:t>
      </w:r>
      <w:r>
        <w:t>Overall, the Broad prompt demonstrated the weakness of unguided prompting. While capable of identifying obvious typos and occasional misconfigurations, its detection of benchmark-aligned errors was inconsistent and unreliable across protocols. These findings establish a baseline for comparison with the Mid and Specific prompts, where addition guidance was introduced.</w:t>
      </w:r>
    </w:p>
    <w:p w14:paraId="7D327468" w14:textId="11D752DB" w:rsidR="00973479" w:rsidRPr="00725803" w:rsidRDefault="00973479" w:rsidP="00973479">
      <w:pPr>
        <w:pStyle w:val="Heading3"/>
      </w:pPr>
      <w:bookmarkStart w:id="65" w:name="_Toc208251942"/>
      <w:commentRangeStart w:id="66"/>
      <w:commentRangeStart w:id="67"/>
      <w:r>
        <w:lastRenderedPageBreak/>
        <w:t>4.2.2 Test case 2: Mid prompt</w:t>
      </w:r>
      <w:commentRangeEnd w:id="66"/>
      <w:r w:rsidR="00976C8A">
        <w:rPr>
          <w:rStyle w:val="CommentReference"/>
          <w:rFonts w:eastAsiaTheme="minorHAnsi" w:cstheme="minorBidi"/>
          <w:color w:val="auto"/>
        </w:rPr>
        <w:commentReference w:id="66"/>
      </w:r>
      <w:commentRangeEnd w:id="67"/>
      <w:r w:rsidR="00C76CB2">
        <w:rPr>
          <w:rStyle w:val="CommentReference"/>
          <w:rFonts w:eastAsiaTheme="minorHAnsi" w:cstheme="minorBidi"/>
          <w:color w:val="auto"/>
        </w:rPr>
        <w:commentReference w:id="67"/>
      </w:r>
      <w:bookmarkEnd w:id="65"/>
    </w:p>
    <w:p w14:paraId="4B9D2CDA" w14:textId="2424AC2B" w:rsidR="00725803" w:rsidRDefault="00F076E7" w:rsidP="00F8644D">
      <w:r>
        <w:t>The Mid prompt introduced explicit reference to the CIS Benchmarks but did not provide excerpts of the standards themselves. Instead, the model was instructed to review the configurations “according to CIS Benchmarks”, requiring them to rely on any embedded knowledge of the framework gained during training. This test case therefore measured whether mentioning the CIS Benchmarks within the prompt alone improved detection accuracy compared to a purely unguided assessment.</w:t>
      </w:r>
    </w:p>
    <w:p w14:paraId="2EAEB4DB" w14:textId="77777777" w:rsidR="00E00CA1" w:rsidRDefault="00F076E7" w:rsidP="002E12FD">
      <w:pPr>
        <w:keepNext/>
        <w:jc w:val="center"/>
      </w:pPr>
      <w:r>
        <w:rPr>
          <w:noProof/>
        </w:rPr>
        <w:drawing>
          <wp:inline distT="0" distB="0" distL="0" distR="0" wp14:anchorId="2124625B" wp14:editId="063EBC82">
            <wp:extent cx="5124091" cy="3114136"/>
            <wp:effectExtent l="0" t="0" r="63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61ADF1" w14:textId="0AFF2B0A" w:rsidR="00BD58BF" w:rsidRDefault="00DD43F8" w:rsidP="00901BC5">
      <w:pPr>
        <w:pStyle w:val="Caption"/>
        <w:jc w:val="center"/>
      </w:pPr>
      <w:r w:rsidRPr="0026307A">
        <w:rPr>
          <w:b/>
          <w:bCs/>
        </w:rPr>
        <w:t xml:space="preserve">Figure </w:t>
      </w:r>
      <w:ins w:id="68" w:author="Jonathan Camilleri" w:date="2025-09-08T19:10:00Z" w16du:dateUtc="2025-09-08T17:10:00Z">
        <w:r w:rsidR="00454E52">
          <w:rPr>
            <w:b/>
            <w:bCs/>
          </w:rPr>
          <w:t>3</w:t>
        </w:r>
      </w:ins>
      <w:del w:id="69" w:author="Jonathan Camilleri" w:date="2025-09-08T19:10:00Z" w16du:dateUtc="2025-09-08T17:10:00Z">
        <w:r w:rsidR="0026307A" w:rsidRPr="0026307A" w:rsidDel="00454E52">
          <w:rPr>
            <w:b/>
            <w:bCs/>
          </w:rPr>
          <w:delText>2</w:delText>
        </w:r>
      </w:del>
      <w:r w:rsidR="00E00CA1">
        <w:t>: Mid Prompt</w:t>
      </w:r>
      <w:r w:rsidR="00D268E6">
        <w:t xml:space="preserve"> Misconfiguration Detection</w:t>
      </w:r>
      <w:r w:rsidR="00E00CA1">
        <w:t xml:space="preserve"> Results</w:t>
      </w:r>
    </w:p>
    <w:p w14:paraId="74B7B71F" w14:textId="77777777" w:rsidR="002778B2" w:rsidRDefault="002778B2" w:rsidP="002778B2"/>
    <w:p w14:paraId="5C174289" w14:textId="77777777" w:rsidR="002778B2" w:rsidRPr="002778B2" w:rsidRDefault="002778B2" w:rsidP="0026307A"/>
    <w:tbl>
      <w:tblPr>
        <w:tblStyle w:val="TableGrid"/>
        <w:tblW w:w="9346" w:type="dxa"/>
        <w:tblLook w:val="04A0" w:firstRow="1" w:lastRow="0" w:firstColumn="1" w:lastColumn="0" w:noHBand="0" w:noVBand="1"/>
        <w:tblPrChange w:id="70" w:author="Jonathan Camilleri" w:date="2025-09-08T17:34:00Z" w16du:dateUtc="2025-09-08T15:34:00Z">
          <w:tblPr>
            <w:tblStyle w:val="TableGrid"/>
            <w:tblW w:w="0" w:type="auto"/>
            <w:tblLook w:val="04A0" w:firstRow="1" w:lastRow="0" w:firstColumn="1" w:lastColumn="0" w:noHBand="0" w:noVBand="1"/>
          </w:tblPr>
        </w:tblPrChange>
      </w:tblPr>
      <w:tblGrid>
        <w:gridCol w:w="1124"/>
        <w:gridCol w:w="2410"/>
        <w:gridCol w:w="1843"/>
        <w:gridCol w:w="1984"/>
        <w:gridCol w:w="1985"/>
        <w:tblGridChange w:id="71">
          <w:tblGrid>
            <w:gridCol w:w="1124"/>
            <w:gridCol w:w="464"/>
            <w:gridCol w:w="662"/>
            <w:gridCol w:w="1170"/>
            <w:gridCol w:w="114"/>
            <w:gridCol w:w="966"/>
            <w:gridCol w:w="782"/>
            <w:gridCol w:w="95"/>
            <w:gridCol w:w="1375"/>
            <w:gridCol w:w="392"/>
            <w:gridCol w:w="217"/>
            <w:gridCol w:w="1643"/>
            <w:gridCol w:w="2"/>
            <w:gridCol w:w="340"/>
            <w:gridCol w:w="1910"/>
          </w:tblGrid>
        </w:tblGridChange>
      </w:tblGrid>
      <w:tr w:rsidR="00B83C62" w14:paraId="3961A72A" w14:textId="77777777" w:rsidTr="00C76CB2">
        <w:tc>
          <w:tcPr>
            <w:tcW w:w="1124" w:type="dxa"/>
            <w:tcBorders>
              <w:top w:val="single" w:sz="8" w:space="0" w:color="auto"/>
              <w:left w:val="single" w:sz="8" w:space="0" w:color="auto"/>
              <w:bottom w:val="single" w:sz="8" w:space="0" w:color="auto"/>
              <w:right w:val="single" w:sz="8" w:space="0" w:color="auto"/>
            </w:tcBorders>
            <w:tcPrChange w:id="72" w:author="Jonathan Camilleri" w:date="2025-09-08T17:34:00Z" w16du:dateUtc="2025-09-08T15:34:00Z">
              <w:tcPr>
                <w:tcW w:w="2250" w:type="dxa"/>
                <w:gridSpan w:val="3"/>
                <w:tcBorders>
                  <w:top w:val="single" w:sz="8" w:space="0" w:color="auto"/>
                  <w:left w:val="single" w:sz="8" w:space="0" w:color="auto"/>
                  <w:bottom w:val="single" w:sz="8" w:space="0" w:color="auto"/>
                  <w:right w:val="single" w:sz="8" w:space="0" w:color="auto"/>
                </w:tcBorders>
              </w:tcPr>
            </w:tcPrChange>
          </w:tcPr>
          <w:p w14:paraId="5CEF96E2" w14:textId="3A4BA6C1" w:rsidR="00B83C62" w:rsidRDefault="00B83C62" w:rsidP="003A586A">
            <w:pPr>
              <w:jc w:val="center"/>
              <w:rPr>
                <w:b/>
                <w:bCs/>
              </w:rPr>
            </w:pPr>
            <w:ins w:id="73" w:author="Jonathan Camilleri" w:date="2025-09-08T17:17:00Z" w16du:dateUtc="2025-09-08T15:17:00Z">
              <w:r>
                <w:rPr>
                  <w:b/>
                  <w:bCs/>
                </w:rPr>
                <w:t>Protocol</w:t>
              </w:r>
            </w:ins>
          </w:p>
        </w:tc>
        <w:tc>
          <w:tcPr>
            <w:tcW w:w="2410" w:type="dxa"/>
            <w:tcBorders>
              <w:top w:val="single" w:sz="8" w:space="0" w:color="auto"/>
              <w:left w:val="single" w:sz="8" w:space="0" w:color="auto"/>
              <w:bottom w:val="single" w:sz="8" w:space="0" w:color="auto"/>
              <w:right w:val="single" w:sz="8" w:space="0" w:color="auto"/>
            </w:tcBorders>
            <w:tcPrChange w:id="74" w:author="Jonathan Camilleri" w:date="2025-09-08T17:34:00Z" w16du:dateUtc="2025-09-08T15:34:00Z">
              <w:tcPr>
                <w:tcW w:w="2254" w:type="dxa"/>
                <w:gridSpan w:val="3"/>
                <w:tcBorders>
                  <w:top w:val="single" w:sz="8" w:space="0" w:color="auto"/>
                  <w:left w:val="single" w:sz="8" w:space="0" w:color="auto"/>
                  <w:bottom w:val="single" w:sz="8" w:space="0" w:color="auto"/>
                  <w:right w:val="single" w:sz="8" w:space="0" w:color="auto"/>
                </w:tcBorders>
              </w:tcPr>
            </w:tcPrChange>
          </w:tcPr>
          <w:p w14:paraId="50B98D3B" w14:textId="2703EEDF" w:rsidR="00B83C62" w:rsidRDefault="00B83C62" w:rsidP="003A586A">
            <w:pPr>
              <w:jc w:val="center"/>
              <w:rPr>
                <w:b/>
                <w:bCs/>
              </w:rPr>
            </w:pPr>
            <w:r>
              <w:rPr>
                <w:b/>
                <w:bCs/>
              </w:rPr>
              <w:t>Number of Errors</w:t>
            </w:r>
          </w:p>
          <w:p w14:paraId="796BE33A" w14:textId="75DD278A" w:rsidR="00B83C62" w:rsidRDefault="00B83C62" w:rsidP="0026307A">
            <w:pPr>
              <w:jc w:val="center"/>
            </w:pPr>
            <w:del w:id="75" w:author="Jonathan Camilleri" w:date="2025-09-08T17:34:00Z" w16du:dateUtc="2025-09-08T15:34:00Z">
              <w:r w:rsidDel="00C76CB2">
                <w:rPr>
                  <w:b/>
                  <w:bCs/>
                </w:rPr>
                <w:delText>Present</w:delText>
              </w:r>
            </w:del>
          </w:p>
        </w:tc>
        <w:tc>
          <w:tcPr>
            <w:tcW w:w="1843" w:type="dxa"/>
            <w:tcBorders>
              <w:top w:val="single" w:sz="8" w:space="0" w:color="auto"/>
              <w:left w:val="single" w:sz="8" w:space="0" w:color="auto"/>
              <w:bottom w:val="single" w:sz="8" w:space="0" w:color="auto"/>
              <w:right w:val="single" w:sz="8" w:space="0" w:color="auto"/>
            </w:tcBorders>
            <w:tcPrChange w:id="76" w:author="Jonathan Camilleri" w:date="2025-09-08T17:34:00Z" w16du:dateUtc="2025-09-08T15:34:00Z">
              <w:tcPr>
                <w:tcW w:w="2254" w:type="dxa"/>
                <w:gridSpan w:val="3"/>
                <w:tcBorders>
                  <w:top w:val="single" w:sz="8" w:space="0" w:color="auto"/>
                  <w:left w:val="single" w:sz="8" w:space="0" w:color="auto"/>
                  <w:bottom w:val="single" w:sz="8" w:space="0" w:color="auto"/>
                  <w:right w:val="single" w:sz="8" w:space="0" w:color="auto"/>
                </w:tcBorders>
              </w:tcPr>
            </w:tcPrChange>
          </w:tcPr>
          <w:p w14:paraId="7D803464" w14:textId="77777777" w:rsidR="00B83C62" w:rsidRDefault="00B83C62" w:rsidP="0026307A">
            <w:pPr>
              <w:jc w:val="center"/>
              <w:rPr>
                <w:b/>
                <w:bCs/>
              </w:rPr>
            </w:pPr>
            <w:r>
              <w:rPr>
                <w:b/>
                <w:bCs/>
              </w:rPr>
              <w:t>1 Error Detected</w:t>
            </w:r>
          </w:p>
          <w:p w14:paraId="3AF91D42" w14:textId="674D0ABF" w:rsidR="00B83C62" w:rsidRDefault="00B83C62" w:rsidP="0026307A">
            <w:pPr>
              <w:jc w:val="center"/>
            </w:pPr>
          </w:p>
        </w:tc>
        <w:tc>
          <w:tcPr>
            <w:tcW w:w="1984" w:type="dxa"/>
            <w:tcBorders>
              <w:top w:val="single" w:sz="8" w:space="0" w:color="auto"/>
              <w:left w:val="single" w:sz="8" w:space="0" w:color="auto"/>
              <w:bottom w:val="single" w:sz="8" w:space="0" w:color="auto"/>
              <w:right w:val="single" w:sz="8" w:space="0" w:color="auto"/>
            </w:tcBorders>
            <w:tcPrChange w:id="77" w:author="Jonathan Camilleri" w:date="2025-09-08T17:34:00Z" w16du:dateUtc="2025-09-08T15:34:00Z">
              <w:tcPr>
                <w:tcW w:w="2254" w:type="dxa"/>
                <w:gridSpan w:val="3"/>
                <w:tcBorders>
                  <w:top w:val="single" w:sz="8" w:space="0" w:color="auto"/>
                  <w:left w:val="single" w:sz="8" w:space="0" w:color="auto"/>
                  <w:bottom w:val="single" w:sz="8" w:space="0" w:color="auto"/>
                  <w:right w:val="single" w:sz="8" w:space="0" w:color="auto"/>
                </w:tcBorders>
              </w:tcPr>
            </w:tcPrChange>
          </w:tcPr>
          <w:p w14:paraId="71922732" w14:textId="77777777" w:rsidR="00B83C62" w:rsidRDefault="00B83C62" w:rsidP="0026307A">
            <w:pPr>
              <w:jc w:val="center"/>
              <w:rPr>
                <w:b/>
                <w:bCs/>
              </w:rPr>
            </w:pPr>
            <w:r w:rsidRPr="00DE700F">
              <w:rPr>
                <w:b/>
                <w:bCs/>
              </w:rPr>
              <w:t xml:space="preserve">2 </w:t>
            </w:r>
            <w:r>
              <w:rPr>
                <w:b/>
                <w:bCs/>
              </w:rPr>
              <w:t>Errors Detected</w:t>
            </w:r>
          </w:p>
          <w:p w14:paraId="01E44A1E" w14:textId="662B8B80" w:rsidR="00B83C62" w:rsidRDefault="00B83C62" w:rsidP="0026307A">
            <w:pPr>
              <w:jc w:val="center"/>
            </w:pPr>
          </w:p>
        </w:tc>
        <w:tc>
          <w:tcPr>
            <w:tcW w:w="1985" w:type="dxa"/>
            <w:tcBorders>
              <w:top w:val="single" w:sz="8" w:space="0" w:color="auto"/>
              <w:left w:val="single" w:sz="8" w:space="0" w:color="auto"/>
              <w:bottom w:val="single" w:sz="8" w:space="0" w:color="auto"/>
              <w:right w:val="single" w:sz="8" w:space="0" w:color="auto"/>
            </w:tcBorders>
            <w:tcPrChange w:id="78" w:author="Jonathan Camilleri" w:date="2025-09-08T17:34:00Z" w16du:dateUtc="2025-09-08T15:34:00Z">
              <w:tcPr>
                <w:tcW w:w="2254" w:type="dxa"/>
                <w:gridSpan w:val="3"/>
                <w:tcBorders>
                  <w:top w:val="single" w:sz="8" w:space="0" w:color="auto"/>
                  <w:left w:val="single" w:sz="8" w:space="0" w:color="auto"/>
                  <w:bottom w:val="single" w:sz="8" w:space="0" w:color="auto"/>
                  <w:right w:val="single" w:sz="8" w:space="0" w:color="auto"/>
                </w:tcBorders>
              </w:tcPr>
            </w:tcPrChange>
          </w:tcPr>
          <w:p w14:paraId="1A800E80" w14:textId="77777777" w:rsidR="00B83C62" w:rsidRDefault="00B83C62" w:rsidP="0026307A">
            <w:pPr>
              <w:jc w:val="center"/>
              <w:rPr>
                <w:b/>
                <w:bCs/>
              </w:rPr>
            </w:pPr>
            <w:r>
              <w:rPr>
                <w:b/>
                <w:bCs/>
              </w:rPr>
              <w:t>3 Errors Detected</w:t>
            </w:r>
          </w:p>
          <w:p w14:paraId="2DFC0BE9" w14:textId="19A2A367" w:rsidR="00B83C62" w:rsidRDefault="00B83C62" w:rsidP="0026307A">
            <w:pPr>
              <w:jc w:val="center"/>
            </w:pPr>
          </w:p>
        </w:tc>
      </w:tr>
      <w:tr w:rsidR="00B83C62" w14:paraId="0B254E3C" w14:textId="77777777" w:rsidTr="00C76CB2">
        <w:trPr>
          <w:trPrChange w:id="79" w:author="Jonathan Camilleri" w:date="2025-09-08T17:34:00Z" w16du:dateUtc="2025-09-08T15:34:00Z">
            <w:trPr>
              <w:gridAfter w:val="0"/>
            </w:trPr>
          </w:trPrChange>
        </w:trPr>
        <w:tc>
          <w:tcPr>
            <w:tcW w:w="1124" w:type="dxa"/>
            <w:vMerge w:val="restart"/>
            <w:tcBorders>
              <w:top w:val="single" w:sz="8" w:space="0" w:color="auto"/>
            </w:tcBorders>
            <w:tcPrChange w:id="80" w:author="Jonathan Camilleri" w:date="2025-09-08T17:34:00Z" w16du:dateUtc="2025-09-08T15:34:00Z">
              <w:tcPr>
                <w:tcW w:w="1588" w:type="dxa"/>
                <w:gridSpan w:val="2"/>
                <w:vMerge w:val="restart"/>
                <w:tcBorders>
                  <w:top w:val="single" w:sz="8" w:space="0" w:color="auto"/>
                </w:tcBorders>
              </w:tcPr>
            </w:tcPrChange>
          </w:tcPr>
          <w:p w14:paraId="16A9FF12" w14:textId="77777777" w:rsidR="00B83C62" w:rsidRDefault="00B83C62" w:rsidP="0026307A">
            <w:pPr>
              <w:jc w:val="center"/>
              <w:rPr>
                <w:ins w:id="81" w:author="Jonathan Camilleri" w:date="2025-09-08T17:18:00Z" w16du:dateUtc="2025-09-08T15:18:00Z"/>
              </w:rPr>
            </w:pPr>
          </w:p>
          <w:p w14:paraId="31A0A885" w14:textId="329DC8B8" w:rsidR="00B83C62" w:rsidRDefault="00B83C62" w:rsidP="0026307A">
            <w:pPr>
              <w:jc w:val="center"/>
            </w:pPr>
            <w:ins w:id="82" w:author="Jonathan Camilleri" w:date="2025-09-08T17:18:00Z" w16du:dateUtc="2025-09-08T15:18:00Z">
              <w:r>
                <w:t>AAA</w:t>
              </w:r>
            </w:ins>
          </w:p>
        </w:tc>
        <w:tc>
          <w:tcPr>
            <w:tcW w:w="2410" w:type="dxa"/>
            <w:tcBorders>
              <w:top w:val="single" w:sz="8" w:space="0" w:color="auto"/>
            </w:tcBorders>
            <w:tcPrChange w:id="83" w:author="Jonathan Camilleri" w:date="2025-09-08T17:34:00Z" w16du:dateUtc="2025-09-08T15:34:00Z">
              <w:tcPr>
                <w:tcW w:w="1832" w:type="dxa"/>
                <w:gridSpan w:val="2"/>
                <w:tcBorders>
                  <w:top w:val="single" w:sz="8" w:space="0" w:color="auto"/>
                </w:tcBorders>
              </w:tcPr>
            </w:tcPrChange>
          </w:tcPr>
          <w:p w14:paraId="7256C59B" w14:textId="6E7C4CF1" w:rsidR="00B83C62" w:rsidRDefault="00B83C62" w:rsidP="0026307A">
            <w:pPr>
              <w:jc w:val="center"/>
            </w:pPr>
            <w:r>
              <w:t>1</w:t>
            </w:r>
          </w:p>
        </w:tc>
        <w:tc>
          <w:tcPr>
            <w:tcW w:w="1843" w:type="dxa"/>
            <w:tcBorders>
              <w:top w:val="single" w:sz="8" w:space="0" w:color="auto"/>
            </w:tcBorders>
            <w:tcPrChange w:id="84" w:author="Jonathan Camilleri" w:date="2025-09-08T17:34:00Z" w16du:dateUtc="2025-09-08T15:34:00Z">
              <w:tcPr>
                <w:tcW w:w="1862" w:type="dxa"/>
                <w:gridSpan w:val="3"/>
                <w:tcBorders>
                  <w:top w:val="single" w:sz="8" w:space="0" w:color="auto"/>
                </w:tcBorders>
              </w:tcPr>
            </w:tcPrChange>
          </w:tcPr>
          <w:p w14:paraId="05E7B2DD" w14:textId="209BAAFA" w:rsidR="00B83C62" w:rsidRDefault="00B83C62" w:rsidP="0026307A">
            <w:pPr>
              <w:jc w:val="center"/>
            </w:pPr>
            <w:r>
              <w:t>4/5</w:t>
            </w:r>
          </w:p>
        </w:tc>
        <w:tc>
          <w:tcPr>
            <w:tcW w:w="1984" w:type="dxa"/>
            <w:tcBorders>
              <w:top w:val="single" w:sz="8" w:space="0" w:color="auto"/>
            </w:tcBorders>
            <w:tcPrChange w:id="85" w:author="Jonathan Camilleri" w:date="2025-09-08T17:34:00Z" w16du:dateUtc="2025-09-08T15:34:00Z">
              <w:tcPr>
                <w:tcW w:w="1862" w:type="dxa"/>
                <w:gridSpan w:val="3"/>
                <w:tcBorders>
                  <w:top w:val="single" w:sz="8" w:space="0" w:color="auto"/>
                </w:tcBorders>
              </w:tcPr>
            </w:tcPrChange>
          </w:tcPr>
          <w:p w14:paraId="24C57CF6" w14:textId="77777777" w:rsidR="00B83C62" w:rsidRDefault="00B83C62" w:rsidP="0026307A">
            <w:pPr>
              <w:jc w:val="center"/>
            </w:pPr>
            <w:r>
              <w:t>-</w:t>
            </w:r>
          </w:p>
        </w:tc>
        <w:tc>
          <w:tcPr>
            <w:tcW w:w="1985" w:type="dxa"/>
            <w:tcBorders>
              <w:top w:val="single" w:sz="8" w:space="0" w:color="auto"/>
            </w:tcBorders>
            <w:tcPrChange w:id="86" w:author="Jonathan Camilleri" w:date="2025-09-08T17:34:00Z" w16du:dateUtc="2025-09-08T15:34:00Z">
              <w:tcPr>
                <w:tcW w:w="1862" w:type="dxa"/>
                <w:gridSpan w:val="3"/>
                <w:tcBorders>
                  <w:top w:val="single" w:sz="8" w:space="0" w:color="auto"/>
                </w:tcBorders>
              </w:tcPr>
            </w:tcPrChange>
          </w:tcPr>
          <w:p w14:paraId="4757B771" w14:textId="77777777" w:rsidR="00B83C62" w:rsidRDefault="00B83C62" w:rsidP="0026307A">
            <w:pPr>
              <w:jc w:val="center"/>
            </w:pPr>
            <w:r>
              <w:t>-</w:t>
            </w:r>
          </w:p>
        </w:tc>
      </w:tr>
      <w:tr w:rsidR="00B83C62" w14:paraId="1CCF502D" w14:textId="77777777" w:rsidTr="00C76CB2">
        <w:trPr>
          <w:trPrChange w:id="87" w:author="Jonathan Camilleri" w:date="2025-09-08T17:34:00Z" w16du:dateUtc="2025-09-08T15:34:00Z">
            <w:trPr>
              <w:gridAfter w:val="0"/>
            </w:trPr>
          </w:trPrChange>
        </w:trPr>
        <w:tc>
          <w:tcPr>
            <w:tcW w:w="1124" w:type="dxa"/>
            <w:vMerge/>
            <w:tcPrChange w:id="88" w:author="Jonathan Camilleri" w:date="2025-09-08T17:34:00Z" w16du:dateUtc="2025-09-08T15:34:00Z">
              <w:tcPr>
                <w:tcW w:w="1588" w:type="dxa"/>
                <w:gridSpan w:val="2"/>
                <w:vMerge/>
              </w:tcPr>
            </w:tcPrChange>
          </w:tcPr>
          <w:p w14:paraId="3EE89F6D" w14:textId="77777777" w:rsidR="00B83C62" w:rsidRDefault="00B83C62" w:rsidP="0026307A">
            <w:pPr>
              <w:jc w:val="center"/>
            </w:pPr>
          </w:p>
        </w:tc>
        <w:tc>
          <w:tcPr>
            <w:tcW w:w="2410" w:type="dxa"/>
            <w:tcPrChange w:id="89" w:author="Jonathan Camilleri" w:date="2025-09-08T17:34:00Z" w16du:dateUtc="2025-09-08T15:34:00Z">
              <w:tcPr>
                <w:tcW w:w="1832" w:type="dxa"/>
                <w:gridSpan w:val="2"/>
              </w:tcPr>
            </w:tcPrChange>
          </w:tcPr>
          <w:p w14:paraId="313701A7" w14:textId="7B6DD09A" w:rsidR="00B83C62" w:rsidRDefault="00B83C62" w:rsidP="0026307A">
            <w:pPr>
              <w:jc w:val="center"/>
            </w:pPr>
            <w:r>
              <w:t>2</w:t>
            </w:r>
          </w:p>
        </w:tc>
        <w:tc>
          <w:tcPr>
            <w:tcW w:w="1843" w:type="dxa"/>
            <w:tcPrChange w:id="90" w:author="Jonathan Camilleri" w:date="2025-09-08T17:34:00Z" w16du:dateUtc="2025-09-08T15:34:00Z">
              <w:tcPr>
                <w:tcW w:w="1862" w:type="dxa"/>
                <w:gridSpan w:val="3"/>
              </w:tcPr>
            </w:tcPrChange>
          </w:tcPr>
          <w:p w14:paraId="264743CE" w14:textId="449E0CBC" w:rsidR="00B83C62" w:rsidRDefault="00B83C62" w:rsidP="0026307A">
            <w:pPr>
              <w:jc w:val="center"/>
            </w:pPr>
            <w:r>
              <w:t>3/5</w:t>
            </w:r>
          </w:p>
        </w:tc>
        <w:tc>
          <w:tcPr>
            <w:tcW w:w="1984" w:type="dxa"/>
            <w:tcPrChange w:id="91" w:author="Jonathan Camilleri" w:date="2025-09-08T17:34:00Z" w16du:dateUtc="2025-09-08T15:34:00Z">
              <w:tcPr>
                <w:tcW w:w="1862" w:type="dxa"/>
                <w:gridSpan w:val="3"/>
              </w:tcPr>
            </w:tcPrChange>
          </w:tcPr>
          <w:p w14:paraId="1700EB0A" w14:textId="14E75256" w:rsidR="00B83C62" w:rsidRDefault="00B83C62" w:rsidP="0026307A">
            <w:pPr>
              <w:jc w:val="center"/>
            </w:pPr>
            <w:r>
              <w:t>0/5</w:t>
            </w:r>
          </w:p>
        </w:tc>
        <w:tc>
          <w:tcPr>
            <w:tcW w:w="1985" w:type="dxa"/>
            <w:tcPrChange w:id="92" w:author="Jonathan Camilleri" w:date="2025-09-08T17:34:00Z" w16du:dateUtc="2025-09-08T15:34:00Z">
              <w:tcPr>
                <w:tcW w:w="1862" w:type="dxa"/>
                <w:gridSpan w:val="3"/>
              </w:tcPr>
            </w:tcPrChange>
          </w:tcPr>
          <w:p w14:paraId="194590C3" w14:textId="77777777" w:rsidR="00B83C62" w:rsidRDefault="00B83C62" w:rsidP="0026307A">
            <w:pPr>
              <w:jc w:val="center"/>
            </w:pPr>
            <w:r>
              <w:t>-</w:t>
            </w:r>
          </w:p>
        </w:tc>
      </w:tr>
      <w:tr w:rsidR="00B83C62" w14:paraId="3B6B8A33" w14:textId="77777777" w:rsidTr="00C76CB2">
        <w:trPr>
          <w:trPrChange w:id="93" w:author="Jonathan Camilleri" w:date="2025-09-08T17:34:00Z" w16du:dateUtc="2025-09-08T15:34:00Z">
            <w:trPr>
              <w:gridAfter w:val="0"/>
            </w:trPr>
          </w:trPrChange>
        </w:trPr>
        <w:tc>
          <w:tcPr>
            <w:tcW w:w="1124" w:type="dxa"/>
            <w:vMerge/>
            <w:tcBorders>
              <w:bottom w:val="single" w:sz="8" w:space="0" w:color="auto"/>
            </w:tcBorders>
            <w:tcPrChange w:id="94" w:author="Jonathan Camilleri" w:date="2025-09-08T17:34:00Z" w16du:dateUtc="2025-09-08T15:34:00Z">
              <w:tcPr>
                <w:tcW w:w="1588" w:type="dxa"/>
                <w:gridSpan w:val="2"/>
                <w:vMerge/>
                <w:tcBorders>
                  <w:bottom w:val="single" w:sz="8" w:space="0" w:color="auto"/>
                </w:tcBorders>
              </w:tcPr>
            </w:tcPrChange>
          </w:tcPr>
          <w:p w14:paraId="0EB36D9A" w14:textId="77777777" w:rsidR="00B83C62" w:rsidRDefault="00B83C62" w:rsidP="0026307A">
            <w:pPr>
              <w:jc w:val="center"/>
            </w:pPr>
          </w:p>
        </w:tc>
        <w:tc>
          <w:tcPr>
            <w:tcW w:w="2410" w:type="dxa"/>
            <w:tcBorders>
              <w:bottom w:val="single" w:sz="8" w:space="0" w:color="auto"/>
            </w:tcBorders>
            <w:tcPrChange w:id="95" w:author="Jonathan Camilleri" w:date="2025-09-08T17:34:00Z" w16du:dateUtc="2025-09-08T15:34:00Z">
              <w:tcPr>
                <w:tcW w:w="1832" w:type="dxa"/>
                <w:gridSpan w:val="2"/>
                <w:tcBorders>
                  <w:bottom w:val="single" w:sz="8" w:space="0" w:color="auto"/>
                </w:tcBorders>
              </w:tcPr>
            </w:tcPrChange>
          </w:tcPr>
          <w:p w14:paraId="58437ED3" w14:textId="7D38FF9F" w:rsidR="00B83C62" w:rsidRDefault="00B83C62" w:rsidP="0026307A">
            <w:pPr>
              <w:jc w:val="center"/>
            </w:pPr>
            <w:r>
              <w:t>3</w:t>
            </w:r>
          </w:p>
        </w:tc>
        <w:tc>
          <w:tcPr>
            <w:tcW w:w="1843" w:type="dxa"/>
            <w:tcBorders>
              <w:bottom w:val="single" w:sz="8" w:space="0" w:color="auto"/>
            </w:tcBorders>
            <w:tcPrChange w:id="96" w:author="Jonathan Camilleri" w:date="2025-09-08T17:34:00Z" w16du:dateUtc="2025-09-08T15:34:00Z">
              <w:tcPr>
                <w:tcW w:w="1862" w:type="dxa"/>
                <w:gridSpan w:val="3"/>
                <w:tcBorders>
                  <w:bottom w:val="single" w:sz="8" w:space="0" w:color="auto"/>
                </w:tcBorders>
              </w:tcPr>
            </w:tcPrChange>
          </w:tcPr>
          <w:p w14:paraId="30655280" w14:textId="1EECC400" w:rsidR="00B83C62" w:rsidRDefault="00B83C62" w:rsidP="0026307A">
            <w:pPr>
              <w:jc w:val="center"/>
            </w:pPr>
            <w:r>
              <w:t>2/5</w:t>
            </w:r>
          </w:p>
        </w:tc>
        <w:tc>
          <w:tcPr>
            <w:tcW w:w="1984" w:type="dxa"/>
            <w:tcBorders>
              <w:bottom w:val="single" w:sz="8" w:space="0" w:color="auto"/>
            </w:tcBorders>
            <w:tcPrChange w:id="97" w:author="Jonathan Camilleri" w:date="2025-09-08T17:34:00Z" w16du:dateUtc="2025-09-08T15:34:00Z">
              <w:tcPr>
                <w:tcW w:w="1862" w:type="dxa"/>
                <w:gridSpan w:val="3"/>
                <w:tcBorders>
                  <w:bottom w:val="single" w:sz="8" w:space="0" w:color="auto"/>
                </w:tcBorders>
              </w:tcPr>
            </w:tcPrChange>
          </w:tcPr>
          <w:p w14:paraId="3A1AB6EA" w14:textId="251E2002" w:rsidR="00B83C62" w:rsidRDefault="00B83C62" w:rsidP="0026307A">
            <w:pPr>
              <w:jc w:val="center"/>
            </w:pPr>
            <w:r>
              <w:t>1/5</w:t>
            </w:r>
          </w:p>
        </w:tc>
        <w:tc>
          <w:tcPr>
            <w:tcW w:w="1985" w:type="dxa"/>
            <w:tcBorders>
              <w:bottom w:val="single" w:sz="8" w:space="0" w:color="auto"/>
            </w:tcBorders>
            <w:tcPrChange w:id="98" w:author="Jonathan Camilleri" w:date="2025-09-08T17:34:00Z" w16du:dateUtc="2025-09-08T15:34:00Z">
              <w:tcPr>
                <w:tcW w:w="1862" w:type="dxa"/>
                <w:gridSpan w:val="3"/>
                <w:tcBorders>
                  <w:bottom w:val="single" w:sz="8" w:space="0" w:color="auto"/>
                </w:tcBorders>
              </w:tcPr>
            </w:tcPrChange>
          </w:tcPr>
          <w:p w14:paraId="2DE8149D" w14:textId="77777777" w:rsidR="00B83C62" w:rsidRDefault="00B83C62" w:rsidP="0026307A">
            <w:pPr>
              <w:jc w:val="center"/>
            </w:pPr>
            <w:r>
              <w:t>0/5</w:t>
            </w:r>
          </w:p>
        </w:tc>
      </w:tr>
      <w:tr w:rsidR="00B83C62" w14:paraId="6AE2C486" w14:textId="77777777" w:rsidTr="00C76CB2">
        <w:trPr>
          <w:trHeight w:val="68"/>
          <w:trPrChange w:id="99" w:author="Jonathan Camilleri" w:date="2025-09-08T17:34:00Z" w16du:dateUtc="2025-09-08T15:34:00Z">
            <w:trPr>
              <w:gridAfter w:val="0"/>
              <w:trHeight w:val="68"/>
            </w:trPr>
          </w:trPrChange>
        </w:trPr>
        <w:tc>
          <w:tcPr>
            <w:tcW w:w="1124" w:type="dxa"/>
            <w:vMerge w:val="restart"/>
            <w:tcBorders>
              <w:top w:val="single" w:sz="8" w:space="0" w:color="auto"/>
            </w:tcBorders>
            <w:tcPrChange w:id="100" w:author="Jonathan Camilleri" w:date="2025-09-08T17:34:00Z" w16du:dateUtc="2025-09-08T15:34:00Z">
              <w:tcPr>
                <w:tcW w:w="1588" w:type="dxa"/>
                <w:gridSpan w:val="2"/>
                <w:vMerge w:val="restart"/>
                <w:tcBorders>
                  <w:top w:val="single" w:sz="8" w:space="0" w:color="auto"/>
                </w:tcBorders>
              </w:tcPr>
            </w:tcPrChange>
          </w:tcPr>
          <w:p w14:paraId="58773A73" w14:textId="77777777" w:rsidR="00B83C62" w:rsidRDefault="00B83C62" w:rsidP="0026307A">
            <w:pPr>
              <w:jc w:val="center"/>
              <w:rPr>
                <w:ins w:id="101" w:author="Jonathan Camilleri" w:date="2025-09-08T17:18:00Z" w16du:dateUtc="2025-09-08T15:18:00Z"/>
              </w:rPr>
            </w:pPr>
          </w:p>
          <w:p w14:paraId="222546A2" w14:textId="26752BB3" w:rsidR="00B83C62" w:rsidRDefault="00B83C62" w:rsidP="0026307A">
            <w:pPr>
              <w:jc w:val="center"/>
            </w:pPr>
            <w:ins w:id="102" w:author="Jonathan Camilleri" w:date="2025-09-08T17:18:00Z" w16du:dateUtc="2025-09-08T15:18:00Z">
              <w:r>
                <w:t>EIGRP</w:t>
              </w:r>
            </w:ins>
          </w:p>
        </w:tc>
        <w:tc>
          <w:tcPr>
            <w:tcW w:w="2410" w:type="dxa"/>
            <w:tcBorders>
              <w:top w:val="single" w:sz="8" w:space="0" w:color="auto"/>
            </w:tcBorders>
            <w:tcPrChange w:id="103" w:author="Jonathan Camilleri" w:date="2025-09-08T17:34:00Z" w16du:dateUtc="2025-09-08T15:34:00Z">
              <w:tcPr>
                <w:tcW w:w="1832" w:type="dxa"/>
                <w:gridSpan w:val="2"/>
                <w:tcBorders>
                  <w:top w:val="single" w:sz="8" w:space="0" w:color="auto"/>
                </w:tcBorders>
              </w:tcPr>
            </w:tcPrChange>
          </w:tcPr>
          <w:p w14:paraId="6ED0EB22" w14:textId="367E30DC" w:rsidR="00B83C62" w:rsidRDefault="00B83C62" w:rsidP="0026307A">
            <w:pPr>
              <w:jc w:val="center"/>
            </w:pPr>
            <w:r>
              <w:t>1</w:t>
            </w:r>
          </w:p>
        </w:tc>
        <w:tc>
          <w:tcPr>
            <w:tcW w:w="1843" w:type="dxa"/>
            <w:tcBorders>
              <w:top w:val="single" w:sz="8" w:space="0" w:color="auto"/>
            </w:tcBorders>
            <w:tcPrChange w:id="104" w:author="Jonathan Camilleri" w:date="2025-09-08T17:34:00Z" w16du:dateUtc="2025-09-08T15:34:00Z">
              <w:tcPr>
                <w:tcW w:w="1862" w:type="dxa"/>
                <w:gridSpan w:val="3"/>
                <w:tcBorders>
                  <w:top w:val="single" w:sz="8" w:space="0" w:color="auto"/>
                </w:tcBorders>
              </w:tcPr>
            </w:tcPrChange>
          </w:tcPr>
          <w:p w14:paraId="5FD95B28" w14:textId="0C604B16" w:rsidR="00B83C62" w:rsidRDefault="00B83C62" w:rsidP="0026307A">
            <w:pPr>
              <w:jc w:val="center"/>
            </w:pPr>
            <w:r>
              <w:t>1/5</w:t>
            </w:r>
          </w:p>
        </w:tc>
        <w:tc>
          <w:tcPr>
            <w:tcW w:w="1984" w:type="dxa"/>
            <w:tcBorders>
              <w:top w:val="single" w:sz="8" w:space="0" w:color="auto"/>
            </w:tcBorders>
            <w:tcPrChange w:id="105" w:author="Jonathan Camilleri" w:date="2025-09-08T17:34:00Z" w16du:dateUtc="2025-09-08T15:34:00Z">
              <w:tcPr>
                <w:tcW w:w="1862" w:type="dxa"/>
                <w:gridSpan w:val="3"/>
                <w:tcBorders>
                  <w:top w:val="single" w:sz="8" w:space="0" w:color="auto"/>
                </w:tcBorders>
              </w:tcPr>
            </w:tcPrChange>
          </w:tcPr>
          <w:p w14:paraId="308AE546" w14:textId="01179052" w:rsidR="00B83C62" w:rsidRDefault="00B83C62" w:rsidP="0026307A">
            <w:pPr>
              <w:jc w:val="center"/>
            </w:pPr>
            <w:r>
              <w:t>-</w:t>
            </w:r>
          </w:p>
        </w:tc>
        <w:tc>
          <w:tcPr>
            <w:tcW w:w="1985" w:type="dxa"/>
            <w:tcBorders>
              <w:top w:val="single" w:sz="8" w:space="0" w:color="auto"/>
            </w:tcBorders>
            <w:tcPrChange w:id="106" w:author="Jonathan Camilleri" w:date="2025-09-08T17:34:00Z" w16du:dateUtc="2025-09-08T15:34:00Z">
              <w:tcPr>
                <w:tcW w:w="1862" w:type="dxa"/>
                <w:gridSpan w:val="3"/>
                <w:tcBorders>
                  <w:top w:val="single" w:sz="8" w:space="0" w:color="auto"/>
                </w:tcBorders>
              </w:tcPr>
            </w:tcPrChange>
          </w:tcPr>
          <w:p w14:paraId="5B8A7CCE" w14:textId="410A7911" w:rsidR="00B83C62" w:rsidRDefault="00B83C62" w:rsidP="0026307A">
            <w:pPr>
              <w:jc w:val="center"/>
            </w:pPr>
            <w:r>
              <w:t>-</w:t>
            </w:r>
          </w:p>
        </w:tc>
      </w:tr>
      <w:tr w:rsidR="00B83C62" w14:paraId="638A4F17" w14:textId="77777777" w:rsidTr="00C76CB2">
        <w:trPr>
          <w:trHeight w:val="68"/>
          <w:trPrChange w:id="107" w:author="Jonathan Camilleri" w:date="2025-09-08T17:34:00Z" w16du:dateUtc="2025-09-08T15:34:00Z">
            <w:trPr>
              <w:gridAfter w:val="0"/>
              <w:trHeight w:val="68"/>
            </w:trPr>
          </w:trPrChange>
        </w:trPr>
        <w:tc>
          <w:tcPr>
            <w:tcW w:w="1124" w:type="dxa"/>
            <w:vMerge/>
            <w:tcPrChange w:id="108" w:author="Jonathan Camilleri" w:date="2025-09-08T17:34:00Z" w16du:dateUtc="2025-09-08T15:34:00Z">
              <w:tcPr>
                <w:tcW w:w="1588" w:type="dxa"/>
                <w:gridSpan w:val="2"/>
                <w:vMerge/>
              </w:tcPr>
            </w:tcPrChange>
          </w:tcPr>
          <w:p w14:paraId="060008E0" w14:textId="77777777" w:rsidR="00B83C62" w:rsidRDefault="00B83C62" w:rsidP="0026307A">
            <w:pPr>
              <w:jc w:val="center"/>
            </w:pPr>
          </w:p>
        </w:tc>
        <w:tc>
          <w:tcPr>
            <w:tcW w:w="2410" w:type="dxa"/>
            <w:tcPrChange w:id="109" w:author="Jonathan Camilleri" w:date="2025-09-08T17:34:00Z" w16du:dateUtc="2025-09-08T15:34:00Z">
              <w:tcPr>
                <w:tcW w:w="1832" w:type="dxa"/>
                <w:gridSpan w:val="2"/>
              </w:tcPr>
            </w:tcPrChange>
          </w:tcPr>
          <w:p w14:paraId="189A32C8" w14:textId="0B137F1C" w:rsidR="00B83C62" w:rsidRDefault="00B83C62" w:rsidP="0026307A">
            <w:pPr>
              <w:jc w:val="center"/>
            </w:pPr>
            <w:r>
              <w:t>2</w:t>
            </w:r>
          </w:p>
        </w:tc>
        <w:tc>
          <w:tcPr>
            <w:tcW w:w="1843" w:type="dxa"/>
            <w:tcPrChange w:id="110" w:author="Jonathan Camilleri" w:date="2025-09-08T17:34:00Z" w16du:dateUtc="2025-09-08T15:34:00Z">
              <w:tcPr>
                <w:tcW w:w="1862" w:type="dxa"/>
                <w:gridSpan w:val="3"/>
              </w:tcPr>
            </w:tcPrChange>
          </w:tcPr>
          <w:p w14:paraId="6E9ADDEC" w14:textId="2F8D87D0" w:rsidR="00B83C62" w:rsidRDefault="00B83C62" w:rsidP="0026307A">
            <w:pPr>
              <w:jc w:val="center"/>
            </w:pPr>
            <w:r>
              <w:t>3/5</w:t>
            </w:r>
          </w:p>
        </w:tc>
        <w:tc>
          <w:tcPr>
            <w:tcW w:w="1984" w:type="dxa"/>
            <w:tcPrChange w:id="111" w:author="Jonathan Camilleri" w:date="2025-09-08T17:34:00Z" w16du:dateUtc="2025-09-08T15:34:00Z">
              <w:tcPr>
                <w:tcW w:w="1862" w:type="dxa"/>
                <w:gridSpan w:val="3"/>
              </w:tcPr>
            </w:tcPrChange>
          </w:tcPr>
          <w:p w14:paraId="46409A93" w14:textId="77777777" w:rsidR="00B83C62" w:rsidRDefault="00B83C62" w:rsidP="0026307A">
            <w:pPr>
              <w:jc w:val="center"/>
            </w:pPr>
            <w:r>
              <w:t>0/5</w:t>
            </w:r>
          </w:p>
        </w:tc>
        <w:tc>
          <w:tcPr>
            <w:tcW w:w="1985" w:type="dxa"/>
            <w:tcPrChange w:id="112" w:author="Jonathan Camilleri" w:date="2025-09-08T17:34:00Z" w16du:dateUtc="2025-09-08T15:34:00Z">
              <w:tcPr>
                <w:tcW w:w="1862" w:type="dxa"/>
                <w:gridSpan w:val="3"/>
              </w:tcPr>
            </w:tcPrChange>
          </w:tcPr>
          <w:p w14:paraId="3776CC59" w14:textId="2189700E" w:rsidR="00B83C62" w:rsidRDefault="00B83C62" w:rsidP="0026307A">
            <w:pPr>
              <w:jc w:val="center"/>
            </w:pPr>
            <w:r>
              <w:t>-</w:t>
            </w:r>
          </w:p>
        </w:tc>
      </w:tr>
      <w:tr w:rsidR="00B83C62" w14:paraId="0DD0FB18" w14:textId="77777777" w:rsidTr="00C76CB2">
        <w:trPr>
          <w:trHeight w:val="68"/>
          <w:trPrChange w:id="113" w:author="Jonathan Camilleri" w:date="2025-09-08T17:34:00Z" w16du:dateUtc="2025-09-08T15:34:00Z">
            <w:trPr>
              <w:gridAfter w:val="0"/>
              <w:trHeight w:val="68"/>
            </w:trPr>
          </w:trPrChange>
        </w:trPr>
        <w:tc>
          <w:tcPr>
            <w:tcW w:w="1124" w:type="dxa"/>
            <w:vMerge/>
            <w:tcBorders>
              <w:bottom w:val="single" w:sz="8" w:space="0" w:color="auto"/>
            </w:tcBorders>
            <w:tcPrChange w:id="114" w:author="Jonathan Camilleri" w:date="2025-09-08T17:34:00Z" w16du:dateUtc="2025-09-08T15:34:00Z">
              <w:tcPr>
                <w:tcW w:w="1588" w:type="dxa"/>
                <w:gridSpan w:val="2"/>
                <w:vMerge/>
                <w:tcBorders>
                  <w:bottom w:val="single" w:sz="8" w:space="0" w:color="auto"/>
                </w:tcBorders>
              </w:tcPr>
            </w:tcPrChange>
          </w:tcPr>
          <w:p w14:paraId="0EEB22E3" w14:textId="77777777" w:rsidR="00B83C62" w:rsidRDefault="00B83C62" w:rsidP="0026307A">
            <w:pPr>
              <w:jc w:val="center"/>
            </w:pPr>
          </w:p>
        </w:tc>
        <w:tc>
          <w:tcPr>
            <w:tcW w:w="2410" w:type="dxa"/>
            <w:tcBorders>
              <w:bottom w:val="single" w:sz="8" w:space="0" w:color="auto"/>
            </w:tcBorders>
            <w:tcPrChange w:id="115" w:author="Jonathan Camilleri" w:date="2025-09-08T17:34:00Z" w16du:dateUtc="2025-09-08T15:34:00Z">
              <w:tcPr>
                <w:tcW w:w="1832" w:type="dxa"/>
                <w:gridSpan w:val="2"/>
                <w:tcBorders>
                  <w:bottom w:val="single" w:sz="8" w:space="0" w:color="auto"/>
                </w:tcBorders>
              </w:tcPr>
            </w:tcPrChange>
          </w:tcPr>
          <w:p w14:paraId="4C09209D" w14:textId="4A613997" w:rsidR="00B83C62" w:rsidRDefault="00B83C62" w:rsidP="0026307A">
            <w:pPr>
              <w:jc w:val="center"/>
            </w:pPr>
            <w:r>
              <w:t>3</w:t>
            </w:r>
          </w:p>
        </w:tc>
        <w:tc>
          <w:tcPr>
            <w:tcW w:w="1843" w:type="dxa"/>
            <w:tcBorders>
              <w:bottom w:val="single" w:sz="8" w:space="0" w:color="auto"/>
            </w:tcBorders>
            <w:tcPrChange w:id="116" w:author="Jonathan Camilleri" w:date="2025-09-08T17:34:00Z" w16du:dateUtc="2025-09-08T15:34:00Z">
              <w:tcPr>
                <w:tcW w:w="1862" w:type="dxa"/>
                <w:gridSpan w:val="3"/>
                <w:tcBorders>
                  <w:bottom w:val="single" w:sz="8" w:space="0" w:color="auto"/>
                </w:tcBorders>
              </w:tcPr>
            </w:tcPrChange>
          </w:tcPr>
          <w:p w14:paraId="1534F929" w14:textId="17180CDC" w:rsidR="00B83C62" w:rsidRDefault="00B83C62" w:rsidP="0026307A">
            <w:pPr>
              <w:jc w:val="center"/>
            </w:pPr>
            <w:r>
              <w:t>1/5</w:t>
            </w:r>
          </w:p>
        </w:tc>
        <w:tc>
          <w:tcPr>
            <w:tcW w:w="1984" w:type="dxa"/>
            <w:tcBorders>
              <w:bottom w:val="single" w:sz="8" w:space="0" w:color="auto"/>
            </w:tcBorders>
            <w:tcPrChange w:id="117" w:author="Jonathan Camilleri" w:date="2025-09-08T17:34:00Z" w16du:dateUtc="2025-09-08T15:34:00Z">
              <w:tcPr>
                <w:tcW w:w="1862" w:type="dxa"/>
                <w:gridSpan w:val="3"/>
                <w:tcBorders>
                  <w:bottom w:val="single" w:sz="8" w:space="0" w:color="auto"/>
                </w:tcBorders>
              </w:tcPr>
            </w:tcPrChange>
          </w:tcPr>
          <w:p w14:paraId="2C47505E" w14:textId="194E402B" w:rsidR="00B83C62" w:rsidRDefault="00B83C62" w:rsidP="0026307A">
            <w:pPr>
              <w:jc w:val="center"/>
            </w:pPr>
            <w:r>
              <w:t>2/5</w:t>
            </w:r>
          </w:p>
        </w:tc>
        <w:tc>
          <w:tcPr>
            <w:tcW w:w="1985" w:type="dxa"/>
            <w:tcBorders>
              <w:bottom w:val="single" w:sz="8" w:space="0" w:color="auto"/>
            </w:tcBorders>
            <w:tcPrChange w:id="118" w:author="Jonathan Camilleri" w:date="2025-09-08T17:34:00Z" w16du:dateUtc="2025-09-08T15:34:00Z">
              <w:tcPr>
                <w:tcW w:w="1862" w:type="dxa"/>
                <w:gridSpan w:val="3"/>
                <w:tcBorders>
                  <w:bottom w:val="single" w:sz="8" w:space="0" w:color="auto"/>
                </w:tcBorders>
              </w:tcPr>
            </w:tcPrChange>
          </w:tcPr>
          <w:p w14:paraId="46E30203" w14:textId="77777777" w:rsidR="00B83C62" w:rsidRDefault="00B83C62" w:rsidP="0026307A">
            <w:pPr>
              <w:jc w:val="center"/>
            </w:pPr>
            <w:r>
              <w:t>0/5</w:t>
            </w:r>
          </w:p>
        </w:tc>
      </w:tr>
      <w:tr w:rsidR="00B83C62" w14:paraId="7E921D7B" w14:textId="77777777" w:rsidTr="00C76CB2">
        <w:trPr>
          <w:trHeight w:val="68"/>
          <w:trPrChange w:id="119" w:author="Jonathan Camilleri" w:date="2025-09-08T17:34:00Z" w16du:dateUtc="2025-09-08T15:34:00Z">
            <w:trPr>
              <w:gridAfter w:val="0"/>
              <w:trHeight w:val="68"/>
            </w:trPr>
          </w:trPrChange>
        </w:trPr>
        <w:tc>
          <w:tcPr>
            <w:tcW w:w="1124" w:type="dxa"/>
            <w:vMerge w:val="restart"/>
            <w:tcBorders>
              <w:top w:val="single" w:sz="8" w:space="0" w:color="auto"/>
            </w:tcBorders>
            <w:tcPrChange w:id="120" w:author="Jonathan Camilleri" w:date="2025-09-08T17:34:00Z" w16du:dateUtc="2025-09-08T15:34:00Z">
              <w:tcPr>
                <w:tcW w:w="1588" w:type="dxa"/>
                <w:gridSpan w:val="2"/>
                <w:vMerge w:val="restart"/>
                <w:tcBorders>
                  <w:top w:val="single" w:sz="8" w:space="0" w:color="auto"/>
                </w:tcBorders>
              </w:tcPr>
            </w:tcPrChange>
          </w:tcPr>
          <w:p w14:paraId="7E8AF6E9" w14:textId="77777777" w:rsidR="00B83C62" w:rsidRDefault="00B83C62" w:rsidP="0026307A">
            <w:pPr>
              <w:jc w:val="center"/>
              <w:rPr>
                <w:ins w:id="121" w:author="Jonathan Camilleri" w:date="2025-09-08T17:18:00Z" w16du:dateUtc="2025-09-08T15:18:00Z"/>
              </w:rPr>
            </w:pPr>
          </w:p>
          <w:p w14:paraId="005CC0AA" w14:textId="1E4D5027" w:rsidR="00B83C62" w:rsidRDefault="00B83C62" w:rsidP="0026307A">
            <w:pPr>
              <w:jc w:val="center"/>
            </w:pPr>
            <w:ins w:id="122" w:author="Jonathan Camilleri" w:date="2025-09-08T17:18:00Z" w16du:dateUtc="2025-09-08T15:18:00Z">
              <w:r>
                <w:t>OSPF</w:t>
              </w:r>
            </w:ins>
          </w:p>
        </w:tc>
        <w:tc>
          <w:tcPr>
            <w:tcW w:w="2410" w:type="dxa"/>
            <w:tcBorders>
              <w:top w:val="single" w:sz="8" w:space="0" w:color="auto"/>
            </w:tcBorders>
            <w:tcPrChange w:id="123" w:author="Jonathan Camilleri" w:date="2025-09-08T17:34:00Z" w16du:dateUtc="2025-09-08T15:34:00Z">
              <w:tcPr>
                <w:tcW w:w="1832" w:type="dxa"/>
                <w:gridSpan w:val="2"/>
                <w:tcBorders>
                  <w:top w:val="single" w:sz="8" w:space="0" w:color="auto"/>
                </w:tcBorders>
              </w:tcPr>
            </w:tcPrChange>
          </w:tcPr>
          <w:p w14:paraId="25B57D16" w14:textId="51C4A78E" w:rsidR="00B83C62" w:rsidRDefault="00B83C62" w:rsidP="0026307A">
            <w:pPr>
              <w:jc w:val="center"/>
            </w:pPr>
            <w:r>
              <w:t>1</w:t>
            </w:r>
          </w:p>
        </w:tc>
        <w:tc>
          <w:tcPr>
            <w:tcW w:w="1843" w:type="dxa"/>
            <w:tcBorders>
              <w:top w:val="single" w:sz="8" w:space="0" w:color="auto"/>
            </w:tcBorders>
            <w:tcPrChange w:id="124" w:author="Jonathan Camilleri" w:date="2025-09-08T17:34:00Z" w16du:dateUtc="2025-09-08T15:34:00Z">
              <w:tcPr>
                <w:tcW w:w="1862" w:type="dxa"/>
                <w:gridSpan w:val="3"/>
                <w:tcBorders>
                  <w:top w:val="single" w:sz="8" w:space="0" w:color="auto"/>
                </w:tcBorders>
              </w:tcPr>
            </w:tcPrChange>
          </w:tcPr>
          <w:p w14:paraId="3E8C7714" w14:textId="77777777" w:rsidR="00B83C62" w:rsidRDefault="00B83C62" w:rsidP="0026307A">
            <w:pPr>
              <w:jc w:val="center"/>
            </w:pPr>
            <w:r>
              <w:t>1/5</w:t>
            </w:r>
          </w:p>
        </w:tc>
        <w:tc>
          <w:tcPr>
            <w:tcW w:w="1984" w:type="dxa"/>
            <w:tcBorders>
              <w:top w:val="single" w:sz="8" w:space="0" w:color="auto"/>
            </w:tcBorders>
            <w:tcPrChange w:id="125" w:author="Jonathan Camilleri" w:date="2025-09-08T17:34:00Z" w16du:dateUtc="2025-09-08T15:34:00Z">
              <w:tcPr>
                <w:tcW w:w="1862" w:type="dxa"/>
                <w:gridSpan w:val="3"/>
                <w:tcBorders>
                  <w:top w:val="single" w:sz="8" w:space="0" w:color="auto"/>
                </w:tcBorders>
              </w:tcPr>
            </w:tcPrChange>
          </w:tcPr>
          <w:p w14:paraId="2DC11C0C" w14:textId="6D282F84" w:rsidR="00B83C62" w:rsidRDefault="00B83C62" w:rsidP="0026307A">
            <w:pPr>
              <w:jc w:val="center"/>
            </w:pPr>
            <w:r>
              <w:t>-</w:t>
            </w:r>
          </w:p>
        </w:tc>
        <w:tc>
          <w:tcPr>
            <w:tcW w:w="1985" w:type="dxa"/>
            <w:tcBorders>
              <w:top w:val="single" w:sz="8" w:space="0" w:color="auto"/>
            </w:tcBorders>
            <w:tcPrChange w:id="126" w:author="Jonathan Camilleri" w:date="2025-09-08T17:34:00Z" w16du:dateUtc="2025-09-08T15:34:00Z">
              <w:tcPr>
                <w:tcW w:w="1862" w:type="dxa"/>
                <w:gridSpan w:val="3"/>
                <w:tcBorders>
                  <w:top w:val="single" w:sz="8" w:space="0" w:color="auto"/>
                </w:tcBorders>
              </w:tcPr>
            </w:tcPrChange>
          </w:tcPr>
          <w:p w14:paraId="645DD3C5" w14:textId="65326D56" w:rsidR="00B83C62" w:rsidRDefault="00B83C62" w:rsidP="0026307A">
            <w:pPr>
              <w:jc w:val="center"/>
            </w:pPr>
            <w:r>
              <w:t>-</w:t>
            </w:r>
          </w:p>
        </w:tc>
      </w:tr>
      <w:tr w:rsidR="00B83C62" w14:paraId="2B916E60" w14:textId="77777777" w:rsidTr="00C76CB2">
        <w:trPr>
          <w:trHeight w:val="68"/>
          <w:trPrChange w:id="127" w:author="Jonathan Camilleri" w:date="2025-09-08T17:34:00Z" w16du:dateUtc="2025-09-08T15:34:00Z">
            <w:trPr>
              <w:gridAfter w:val="0"/>
              <w:trHeight w:val="68"/>
            </w:trPr>
          </w:trPrChange>
        </w:trPr>
        <w:tc>
          <w:tcPr>
            <w:tcW w:w="1124" w:type="dxa"/>
            <w:vMerge/>
            <w:tcPrChange w:id="128" w:author="Jonathan Camilleri" w:date="2025-09-08T17:34:00Z" w16du:dateUtc="2025-09-08T15:34:00Z">
              <w:tcPr>
                <w:tcW w:w="1588" w:type="dxa"/>
                <w:gridSpan w:val="2"/>
                <w:vMerge/>
              </w:tcPr>
            </w:tcPrChange>
          </w:tcPr>
          <w:p w14:paraId="26C196A0" w14:textId="77777777" w:rsidR="00B83C62" w:rsidRDefault="00B83C62" w:rsidP="0026307A">
            <w:pPr>
              <w:jc w:val="center"/>
            </w:pPr>
          </w:p>
        </w:tc>
        <w:tc>
          <w:tcPr>
            <w:tcW w:w="2410" w:type="dxa"/>
            <w:tcPrChange w:id="129" w:author="Jonathan Camilleri" w:date="2025-09-08T17:34:00Z" w16du:dateUtc="2025-09-08T15:34:00Z">
              <w:tcPr>
                <w:tcW w:w="1832" w:type="dxa"/>
                <w:gridSpan w:val="2"/>
              </w:tcPr>
            </w:tcPrChange>
          </w:tcPr>
          <w:p w14:paraId="4681ED9F" w14:textId="0157F794" w:rsidR="00B83C62" w:rsidRDefault="00B83C62" w:rsidP="0026307A">
            <w:pPr>
              <w:jc w:val="center"/>
            </w:pPr>
            <w:r>
              <w:t>2</w:t>
            </w:r>
          </w:p>
        </w:tc>
        <w:tc>
          <w:tcPr>
            <w:tcW w:w="1843" w:type="dxa"/>
            <w:tcPrChange w:id="130" w:author="Jonathan Camilleri" w:date="2025-09-08T17:34:00Z" w16du:dateUtc="2025-09-08T15:34:00Z">
              <w:tcPr>
                <w:tcW w:w="1862" w:type="dxa"/>
                <w:gridSpan w:val="3"/>
              </w:tcPr>
            </w:tcPrChange>
          </w:tcPr>
          <w:p w14:paraId="0185C302" w14:textId="7C28006B" w:rsidR="00B83C62" w:rsidRDefault="00B83C62" w:rsidP="0026307A">
            <w:pPr>
              <w:jc w:val="center"/>
            </w:pPr>
            <w:r>
              <w:t>2/5</w:t>
            </w:r>
          </w:p>
        </w:tc>
        <w:tc>
          <w:tcPr>
            <w:tcW w:w="1984" w:type="dxa"/>
            <w:tcPrChange w:id="131" w:author="Jonathan Camilleri" w:date="2025-09-08T17:34:00Z" w16du:dateUtc="2025-09-08T15:34:00Z">
              <w:tcPr>
                <w:tcW w:w="1862" w:type="dxa"/>
                <w:gridSpan w:val="3"/>
              </w:tcPr>
            </w:tcPrChange>
          </w:tcPr>
          <w:p w14:paraId="0396D9D4" w14:textId="402F0184" w:rsidR="00B83C62" w:rsidRDefault="00B83C62" w:rsidP="0026307A">
            <w:pPr>
              <w:jc w:val="center"/>
            </w:pPr>
            <w:r>
              <w:t>2/5</w:t>
            </w:r>
          </w:p>
        </w:tc>
        <w:tc>
          <w:tcPr>
            <w:tcW w:w="1985" w:type="dxa"/>
            <w:tcPrChange w:id="132" w:author="Jonathan Camilleri" w:date="2025-09-08T17:34:00Z" w16du:dateUtc="2025-09-08T15:34:00Z">
              <w:tcPr>
                <w:tcW w:w="1862" w:type="dxa"/>
                <w:gridSpan w:val="3"/>
              </w:tcPr>
            </w:tcPrChange>
          </w:tcPr>
          <w:p w14:paraId="4D2F5309" w14:textId="3B10FAF5" w:rsidR="00B83C62" w:rsidRDefault="00B83C62" w:rsidP="0026307A">
            <w:pPr>
              <w:jc w:val="center"/>
            </w:pPr>
            <w:r>
              <w:t>-</w:t>
            </w:r>
          </w:p>
        </w:tc>
      </w:tr>
      <w:tr w:rsidR="00B83C62" w14:paraId="69BA823D" w14:textId="77777777" w:rsidTr="00C76CB2">
        <w:trPr>
          <w:trHeight w:val="68"/>
          <w:trPrChange w:id="133" w:author="Jonathan Camilleri" w:date="2025-09-08T17:34:00Z" w16du:dateUtc="2025-09-08T15:34:00Z">
            <w:trPr>
              <w:gridAfter w:val="0"/>
              <w:trHeight w:val="68"/>
            </w:trPr>
          </w:trPrChange>
        </w:trPr>
        <w:tc>
          <w:tcPr>
            <w:tcW w:w="1124" w:type="dxa"/>
            <w:vMerge/>
            <w:tcBorders>
              <w:bottom w:val="single" w:sz="8" w:space="0" w:color="auto"/>
            </w:tcBorders>
            <w:tcPrChange w:id="134" w:author="Jonathan Camilleri" w:date="2025-09-08T17:34:00Z" w16du:dateUtc="2025-09-08T15:34:00Z">
              <w:tcPr>
                <w:tcW w:w="1588" w:type="dxa"/>
                <w:gridSpan w:val="2"/>
                <w:vMerge/>
                <w:tcBorders>
                  <w:bottom w:val="single" w:sz="8" w:space="0" w:color="auto"/>
                </w:tcBorders>
              </w:tcPr>
            </w:tcPrChange>
          </w:tcPr>
          <w:p w14:paraId="2FFA6272" w14:textId="77777777" w:rsidR="00B83C62" w:rsidRDefault="00B83C62" w:rsidP="0026307A">
            <w:pPr>
              <w:jc w:val="center"/>
            </w:pPr>
          </w:p>
        </w:tc>
        <w:tc>
          <w:tcPr>
            <w:tcW w:w="2410" w:type="dxa"/>
            <w:tcBorders>
              <w:bottom w:val="single" w:sz="8" w:space="0" w:color="auto"/>
            </w:tcBorders>
            <w:tcPrChange w:id="135" w:author="Jonathan Camilleri" w:date="2025-09-08T17:34:00Z" w16du:dateUtc="2025-09-08T15:34:00Z">
              <w:tcPr>
                <w:tcW w:w="1832" w:type="dxa"/>
                <w:gridSpan w:val="2"/>
                <w:tcBorders>
                  <w:bottom w:val="single" w:sz="8" w:space="0" w:color="auto"/>
                </w:tcBorders>
              </w:tcPr>
            </w:tcPrChange>
          </w:tcPr>
          <w:p w14:paraId="054414E5" w14:textId="6BBC4044" w:rsidR="00B83C62" w:rsidRDefault="00B83C62" w:rsidP="0026307A">
            <w:pPr>
              <w:jc w:val="center"/>
            </w:pPr>
            <w:r>
              <w:t>3</w:t>
            </w:r>
          </w:p>
        </w:tc>
        <w:tc>
          <w:tcPr>
            <w:tcW w:w="1843" w:type="dxa"/>
            <w:tcBorders>
              <w:bottom w:val="single" w:sz="8" w:space="0" w:color="auto"/>
            </w:tcBorders>
            <w:tcPrChange w:id="136" w:author="Jonathan Camilleri" w:date="2025-09-08T17:34:00Z" w16du:dateUtc="2025-09-08T15:34:00Z">
              <w:tcPr>
                <w:tcW w:w="1862" w:type="dxa"/>
                <w:gridSpan w:val="3"/>
                <w:tcBorders>
                  <w:bottom w:val="single" w:sz="8" w:space="0" w:color="auto"/>
                </w:tcBorders>
              </w:tcPr>
            </w:tcPrChange>
          </w:tcPr>
          <w:p w14:paraId="1FE25BA0" w14:textId="77777777" w:rsidR="00B83C62" w:rsidRDefault="00B83C62" w:rsidP="0026307A">
            <w:pPr>
              <w:jc w:val="center"/>
            </w:pPr>
            <w:r>
              <w:t>1/5</w:t>
            </w:r>
          </w:p>
        </w:tc>
        <w:tc>
          <w:tcPr>
            <w:tcW w:w="1984" w:type="dxa"/>
            <w:tcBorders>
              <w:bottom w:val="single" w:sz="8" w:space="0" w:color="auto"/>
            </w:tcBorders>
            <w:tcPrChange w:id="137" w:author="Jonathan Camilleri" w:date="2025-09-08T17:34:00Z" w16du:dateUtc="2025-09-08T15:34:00Z">
              <w:tcPr>
                <w:tcW w:w="1862" w:type="dxa"/>
                <w:gridSpan w:val="3"/>
                <w:tcBorders>
                  <w:bottom w:val="single" w:sz="8" w:space="0" w:color="auto"/>
                </w:tcBorders>
              </w:tcPr>
            </w:tcPrChange>
          </w:tcPr>
          <w:p w14:paraId="49E1D913" w14:textId="46573B4A" w:rsidR="00B83C62" w:rsidRDefault="00B83C62" w:rsidP="0026307A">
            <w:pPr>
              <w:jc w:val="center"/>
            </w:pPr>
            <w:r>
              <w:t>1/5</w:t>
            </w:r>
          </w:p>
        </w:tc>
        <w:tc>
          <w:tcPr>
            <w:tcW w:w="1985" w:type="dxa"/>
            <w:tcBorders>
              <w:bottom w:val="single" w:sz="8" w:space="0" w:color="auto"/>
            </w:tcBorders>
            <w:tcPrChange w:id="138" w:author="Jonathan Camilleri" w:date="2025-09-08T17:34:00Z" w16du:dateUtc="2025-09-08T15:34:00Z">
              <w:tcPr>
                <w:tcW w:w="1862" w:type="dxa"/>
                <w:gridSpan w:val="3"/>
                <w:tcBorders>
                  <w:bottom w:val="single" w:sz="8" w:space="0" w:color="auto"/>
                </w:tcBorders>
              </w:tcPr>
            </w:tcPrChange>
          </w:tcPr>
          <w:p w14:paraId="78518078" w14:textId="2598789D" w:rsidR="00B83C62" w:rsidRDefault="00B83C62" w:rsidP="0026307A">
            <w:pPr>
              <w:jc w:val="center"/>
            </w:pPr>
            <w:r>
              <w:t>2/5</w:t>
            </w:r>
          </w:p>
        </w:tc>
      </w:tr>
      <w:tr w:rsidR="00B83C62" w14:paraId="4E85E2C2" w14:textId="77777777" w:rsidTr="00C76CB2">
        <w:trPr>
          <w:trHeight w:val="68"/>
          <w:trPrChange w:id="139" w:author="Jonathan Camilleri" w:date="2025-09-08T17:34:00Z" w16du:dateUtc="2025-09-08T15:34:00Z">
            <w:trPr>
              <w:gridAfter w:val="0"/>
              <w:trHeight w:val="68"/>
            </w:trPr>
          </w:trPrChange>
        </w:trPr>
        <w:tc>
          <w:tcPr>
            <w:tcW w:w="1124" w:type="dxa"/>
            <w:vMerge w:val="restart"/>
            <w:tcBorders>
              <w:top w:val="single" w:sz="8" w:space="0" w:color="auto"/>
            </w:tcBorders>
            <w:tcPrChange w:id="140" w:author="Jonathan Camilleri" w:date="2025-09-08T17:34:00Z" w16du:dateUtc="2025-09-08T15:34:00Z">
              <w:tcPr>
                <w:tcW w:w="1588" w:type="dxa"/>
                <w:gridSpan w:val="2"/>
                <w:vMerge w:val="restart"/>
                <w:tcBorders>
                  <w:top w:val="single" w:sz="8" w:space="0" w:color="auto"/>
                </w:tcBorders>
              </w:tcPr>
            </w:tcPrChange>
          </w:tcPr>
          <w:p w14:paraId="6EEE5DCB" w14:textId="77777777" w:rsidR="00B83C62" w:rsidRDefault="00B83C62" w:rsidP="0026307A">
            <w:pPr>
              <w:jc w:val="center"/>
              <w:rPr>
                <w:ins w:id="141" w:author="Jonathan Camilleri" w:date="2025-09-08T17:18:00Z" w16du:dateUtc="2025-09-08T15:18:00Z"/>
              </w:rPr>
            </w:pPr>
          </w:p>
          <w:p w14:paraId="678E164B" w14:textId="665C79F6" w:rsidR="00B83C62" w:rsidRDefault="00B83C62" w:rsidP="0026307A">
            <w:pPr>
              <w:jc w:val="center"/>
            </w:pPr>
            <w:ins w:id="142" w:author="Jonathan Camilleri" w:date="2025-09-08T17:18:00Z" w16du:dateUtc="2025-09-08T15:18:00Z">
              <w:r>
                <w:t>RIP</w:t>
              </w:r>
            </w:ins>
          </w:p>
        </w:tc>
        <w:tc>
          <w:tcPr>
            <w:tcW w:w="2410" w:type="dxa"/>
            <w:tcBorders>
              <w:top w:val="single" w:sz="8" w:space="0" w:color="auto"/>
            </w:tcBorders>
            <w:tcPrChange w:id="143" w:author="Jonathan Camilleri" w:date="2025-09-08T17:34:00Z" w16du:dateUtc="2025-09-08T15:34:00Z">
              <w:tcPr>
                <w:tcW w:w="1832" w:type="dxa"/>
                <w:gridSpan w:val="2"/>
                <w:tcBorders>
                  <w:top w:val="single" w:sz="8" w:space="0" w:color="auto"/>
                </w:tcBorders>
              </w:tcPr>
            </w:tcPrChange>
          </w:tcPr>
          <w:p w14:paraId="7440193F" w14:textId="3D830CC7" w:rsidR="00B83C62" w:rsidRDefault="00B83C62" w:rsidP="0026307A">
            <w:pPr>
              <w:jc w:val="center"/>
            </w:pPr>
            <w:r>
              <w:t>1</w:t>
            </w:r>
          </w:p>
        </w:tc>
        <w:tc>
          <w:tcPr>
            <w:tcW w:w="1843" w:type="dxa"/>
            <w:tcBorders>
              <w:top w:val="single" w:sz="8" w:space="0" w:color="auto"/>
            </w:tcBorders>
            <w:tcPrChange w:id="144" w:author="Jonathan Camilleri" w:date="2025-09-08T17:34:00Z" w16du:dateUtc="2025-09-08T15:34:00Z">
              <w:tcPr>
                <w:tcW w:w="1862" w:type="dxa"/>
                <w:gridSpan w:val="3"/>
                <w:tcBorders>
                  <w:top w:val="single" w:sz="8" w:space="0" w:color="auto"/>
                </w:tcBorders>
              </w:tcPr>
            </w:tcPrChange>
          </w:tcPr>
          <w:p w14:paraId="5A1570F5" w14:textId="7A66A161" w:rsidR="00B83C62" w:rsidRDefault="00B83C62" w:rsidP="0026307A">
            <w:pPr>
              <w:jc w:val="center"/>
            </w:pPr>
            <w:r>
              <w:t>1/5</w:t>
            </w:r>
          </w:p>
        </w:tc>
        <w:tc>
          <w:tcPr>
            <w:tcW w:w="1984" w:type="dxa"/>
            <w:tcBorders>
              <w:top w:val="single" w:sz="8" w:space="0" w:color="auto"/>
            </w:tcBorders>
            <w:tcPrChange w:id="145" w:author="Jonathan Camilleri" w:date="2025-09-08T17:34:00Z" w16du:dateUtc="2025-09-08T15:34:00Z">
              <w:tcPr>
                <w:tcW w:w="1862" w:type="dxa"/>
                <w:gridSpan w:val="3"/>
                <w:tcBorders>
                  <w:top w:val="single" w:sz="8" w:space="0" w:color="auto"/>
                </w:tcBorders>
              </w:tcPr>
            </w:tcPrChange>
          </w:tcPr>
          <w:p w14:paraId="039B5693" w14:textId="4553A687" w:rsidR="00B83C62" w:rsidRDefault="00B83C62" w:rsidP="0026307A">
            <w:pPr>
              <w:jc w:val="center"/>
            </w:pPr>
            <w:r>
              <w:t>-</w:t>
            </w:r>
          </w:p>
        </w:tc>
        <w:tc>
          <w:tcPr>
            <w:tcW w:w="1985" w:type="dxa"/>
            <w:tcBorders>
              <w:top w:val="single" w:sz="8" w:space="0" w:color="auto"/>
            </w:tcBorders>
            <w:tcPrChange w:id="146" w:author="Jonathan Camilleri" w:date="2025-09-08T17:34:00Z" w16du:dateUtc="2025-09-08T15:34:00Z">
              <w:tcPr>
                <w:tcW w:w="1862" w:type="dxa"/>
                <w:gridSpan w:val="3"/>
                <w:tcBorders>
                  <w:top w:val="single" w:sz="8" w:space="0" w:color="auto"/>
                </w:tcBorders>
              </w:tcPr>
            </w:tcPrChange>
          </w:tcPr>
          <w:p w14:paraId="79550AA2" w14:textId="3D828D10" w:rsidR="00B83C62" w:rsidRDefault="00B83C62" w:rsidP="0026307A">
            <w:pPr>
              <w:jc w:val="center"/>
            </w:pPr>
            <w:r>
              <w:t>-</w:t>
            </w:r>
          </w:p>
        </w:tc>
      </w:tr>
      <w:tr w:rsidR="00B83C62" w14:paraId="22C9AE69" w14:textId="77777777" w:rsidTr="00C76CB2">
        <w:trPr>
          <w:trHeight w:val="68"/>
          <w:trPrChange w:id="147" w:author="Jonathan Camilleri" w:date="2025-09-08T17:34:00Z" w16du:dateUtc="2025-09-08T15:34:00Z">
            <w:trPr>
              <w:gridAfter w:val="0"/>
              <w:trHeight w:val="68"/>
            </w:trPr>
          </w:trPrChange>
        </w:trPr>
        <w:tc>
          <w:tcPr>
            <w:tcW w:w="1124" w:type="dxa"/>
            <w:vMerge/>
            <w:tcPrChange w:id="148" w:author="Jonathan Camilleri" w:date="2025-09-08T17:34:00Z" w16du:dateUtc="2025-09-08T15:34:00Z">
              <w:tcPr>
                <w:tcW w:w="1588" w:type="dxa"/>
                <w:gridSpan w:val="2"/>
                <w:vMerge/>
              </w:tcPr>
            </w:tcPrChange>
          </w:tcPr>
          <w:p w14:paraId="25B436E8" w14:textId="77777777" w:rsidR="00B83C62" w:rsidRDefault="00B83C62" w:rsidP="0026307A">
            <w:pPr>
              <w:jc w:val="center"/>
            </w:pPr>
          </w:p>
        </w:tc>
        <w:tc>
          <w:tcPr>
            <w:tcW w:w="2410" w:type="dxa"/>
            <w:tcPrChange w:id="149" w:author="Jonathan Camilleri" w:date="2025-09-08T17:34:00Z" w16du:dateUtc="2025-09-08T15:34:00Z">
              <w:tcPr>
                <w:tcW w:w="1832" w:type="dxa"/>
                <w:gridSpan w:val="2"/>
              </w:tcPr>
            </w:tcPrChange>
          </w:tcPr>
          <w:p w14:paraId="01591AB3" w14:textId="50FA1995" w:rsidR="00B83C62" w:rsidRDefault="00B83C62" w:rsidP="0026307A">
            <w:pPr>
              <w:jc w:val="center"/>
            </w:pPr>
            <w:r>
              <w:t>2</w:t>
            </w:r>
          </w:p>
        </w:tc>
        <w:tc>
          <w:tcPr>
            <w:tcW w:w="1843" w:type="dxa"/>
            <w:tcPrChange w:id="150" w:author="Jonathan Camilleri" w:date="2025-09-08T17:34:00Z" w16du:dateUtc="2025-09-08T15:34:00Z">
              <w:tcPr>
                <w:tcW w:w="1862" w:type="dxa"/>
                <w:gridSpan w:val="3"/>
              </w:tcPr>
            </w:tcPrChange>
          </w:tcPr>
          <w:p w14:paraId="5261FFEC" w14:textId="77777777" w:rsidR="00B83C62" w:rsidRDefault="00B83C62" w:rsidP="0026307A">
            <w:pPr>
              <w:jc w:val="center"/>
            </w:pPr>
            <w:r>
              <w:t>2/5</w:t>
            </w:r>
          </w:p>
        </w:tc>
        <w:tc>
          <w:tcPr>
            <w:tcW w:w="1984" w:type="dxa"/>
            <w:tcPrChange w:id="151" w:author="Jonathan Camilleri" w:date="2025-09-08T17:34:00Z" w16du:dateUtc="2025-09-08T15:34:00Z">
              <w:tcPr>
                <w:tcW w:w="1862" w:type="dxa"/>
                <w:gridSpan w:val="3"/>
              </w:tcPr>
            </w:tcPrChange>
          </w:tcPr>
          <w:p w14:paraId="14A3D1BC" w14:textId="060F9D97" w:rsidR="00B83C62" w:rsidRDefault="00B83C62" w:rsidP="0026307A">
            <w:pPr>
              <w:jc w:val="center"/>
            </w:pPr>
            <w:r>
              <w:t>1/5</w:t>
            </w:r>
          </w:p>
        </w:tc>
        <w:tc>
          <w:tcPr>
            <w:tcW w:w="1985" w:type="dxa"/>
            <w:tcPrChange w:id="152" w:author="Jonathan Camilleri" w:date="2025-09-08T17:34:00Z" w16du:dateUtc="2025-09-08T15:34:00Z">
              <w:tcPr>
                <w:tcW w:w="1862" w:type="dxa"/>
                <w:gridSpan w:val="3"/>
              </w:tcPr>
            </w:tcPrChange>
          </w:tcPr>
          <w:p w14:paraId="6BB1E5CC" w14:textId="3979E938" w:rsidR="00B83C62" w:rsidRDefault="00B83C62" w:rsidP="0026307A">
            <w:pPr>
              <w:jc w:val="center"/>
            </w:pPr>
            <w:r>
              <w:t>-</w:t>
            </w:r>
          </w:p>
        </w:tc>
      </w:tr>
      <w:tr w:rsidR="00B83C62" w14:paraId="66819B2B" w14:textId="77777777" w:rsidTr="00C76CB2">
        <w:trPr>
          <w:trHeight w:val="68"/>
          <w:trPrChange w:id="153" w:author="Jonathan Camilleri" w:date="2025-09-08T17:34:00Z" w16du:dateUtc="2025-09-08T15:34:00Z">
            <w:trPr>
              <w:gridAfter w:val="0"/>
              <w:trHeight w:val="68"/>
            </w:trPr>
          </w:trPrChange>
        </w:trPr>
        <w:tc>
          <w:tcPr>
            <w:tcW w:w="1124" w:type="dxa"/>
            <w:vMerge/>
            <w:tcPrChange w:id="154" w:author="Jonathan Camilleri" w:date="2025-09-08T17:34:00Z" w16du:dateUtc="2025-09-08T15:34:00Z">
              <w:tcPr>
                <w:tcW w:w="1588" w:type="dxa"/>
                <w:gridSpan w:val="2"/>
                <w:vMerge/>
              </w:tcPr>
            </w:tcPrChange>
          </w:tcPr>
          <w:p w14:paraId="7A8DA131" w14:textId="77777777" w:rsidR="00B83C62" w:rsidRDefault="00B83C62" w:rsidP="0026307A">
            <w:pPr>
              <w:jc w:val="center"/>
            </w:pPr>
          </w:p>
        </w:tc>
        <w:tc>
          <w:tcPr>
            <w:tcW w:w="2410" w:type="dxa"/>
            <w:tcPrChange w:id="155" w:author="Jonathan Camilleri" w:date="2025-09-08T17:34:00Z" w16du:dateUtc="2025-09-08T15:34:00Z">
              <w:tcPr>
                <w:tcW w:w="1832" w:type="dxa"/>
                <w:gridSpan w:val="2"/>
              </w:tcPr>
            </w:tcPrChange>
          </w:tcPr>
          <w:p w14:paraId="2E34A9D1" w14:textId="0DAB2A97" w:rsidR="00B83C62" w:rsidRDefault="00B83C62" w:rsidP="0026307A">
            <w:pPr>
              <w:jc w:val="center"/>
            </w:pPr>
            <w:r>
              <w:t>3</w:t>
            </w:r>
          </w:p>
        </w:tc>
        <w:tc>
          <w:tcPr>
            <w:tcW w:w="1843" w:type="dxa"/>
            <w:tcPrChange w:id="156" w:author="Jonathan Camilleri" w:date="2025-09-08T17:34:00Z" w16du:dateUtc="2025-09-08T15:34:00Z">
              <w:tcPr>
                <w:tcW w:w="1862" w:type="dxa"/>
                <w:gridSpan w:val="3"/>
              </w:tcPr>
            </w:tcPrChange>
          </w:tcPr>
          <w:p w14:paraId="35638F31" w14:textId="43211319" w:rsidR="00B83C62" w:rsidRDefault="00B83C62" w:rsidP="0026307A">
            <w:pPr>
              <w:jc w:val="center"/>
            </w:pPr>
            <w:r>
              <w:t>0/5</w:t>
            </w:r>
          </w:p>
        </w:tc>
        <w:tc>
          <w:tcPr>
            <w:tcW w:w="1984" w:type="dxa"/>
            <w:tcPrChange w:id="157" w:author="Jonathan Camilleri" w:date="2025-09-08T17:34:00Z" w16du:dateUtc="2025-09-08T15:34:00Z">
              <w:tcPr>
                <w:tcW w:w="1862" w:type="dxa"/>
                <w:gridSpan w:val="3"/>
              </w:tcPr>
            </w:tcPrChange>
          </w:tcPr>
          <w:p w14:paraId="47792397" w14:textId="313F8F81" w:rsidR="00B83C62" w:rsidRDefault="00B83C62" w:rsidP="0026307A">
            <w:pPr>
              <w:jc w:val="center"/>
            </w:pPr>
            <w:r>
              <w:t>0/5</w:t>
            </w:r>
          </w:p>
        </w:tc>
        <w:tc>
          <w:tcPr>
            <w:tcW w:w="1985" w:type="dxa"/>
            <w:tcPrChange w:id="158" w:author="Jonathan Camilleri" w:date="2025-09-08T17:34:00Z" w16du:dateUtc="2025-09-08T15:34:00Z">
              <w:tcPr>
                <w:tcW w:w="1862" w:type="dxa"/>
                <w:gridSpan w:val="3"/>
              </w:tcPr>
            </w:tcPrChange>
          </w:tcPr>
          <w:p w14:paraId="0D573B10" w14:textId="77777777" w:rsidR="00B83C62" w:rsidRDefault="00B83C62" w:rsidP="0026307A">
            <w:pPr>
              <w:jc w:val="center"/>
            </w:pPr>
            <w:r>
              <w:t>0/5</w:t>
            </w:r>
          </w:p>
        </w:tc>
      </w:tr>
    </w:tbl>
    <w:p w14:paraId="49A00BA7" w14:textId="1357BAEB" w:rsidR="00BD58BF" w:rsidRDefault="00BD58BF" w:rsidP="00BD58BF">
      <w:pPr>
        <w:pStyle w:val="Caption"/>
        <w:jc w:val="center"/>
      </w:pPr>
      <w:r w:rsidRPr="003E5119">
        <w:rPr>
          <w:b/>
          <w:bCs/>
          <w:rPrChange w:id="159" w:author="Jonathan Camilleri" w:date="2025-09-08T19:03:00Z" w16du:dateUtc="2025-09-08T17:03:00Z">
            <w:rPr/>
          </w:rPrChange>
        </w:rPr>
        <w:t xml:space="preserve">Table </w:t>
      </w:r>
      <w:r w:rsidR="00803C88" w:rsidRPr="003E5119">
        <w:rPr>
          <w:b/>
          <w:bCs/>
          <w:rPrChange w:id="160" w:author="Jonathan Camilleri" w:date="2025-09-08T19:03:00Z" w16du:dateUtc="2025-09-08T17:03:00Z">
            <w:rPr/>
          </w:rPrChange>
        </w:rPr>
        <w:t>6</w:t>
      </w:r>
      <w:r w:rsidRPr="003E5119">
        <w:rPr>
          <w:b/>
          <w:bCs/>
          <w:rPrChange w:id="161" w:author="Jonathan Camilleri" w:date="2025-09-08T19:03:00Z" w16du:dateUtc="2025-09-08T17:03:00Z">
            <w:rPr/>
          </w:rPrChange>
        </w:rPr>
        <w:t>:</w:t>
      </w:r>
      <w:r>
        <w:t xml:space="preserve"> </w:t>
      </w:r>
      <w:r w:rsidR="00A20A47">
        <w:t>Protocol</w:t>
      </w:r>
      <w:r>
        <w:t xml:space="preserve"> Mid Results</w:t>
      </w:r>
      <w:ins w:id="162" w:author="Jonathan Camilleri" w:date="2025-09-08T19:26:00Z" w16du:dateUtc="2025-09-08T17:26:00Z">
        <w:r w:rsidR="00F55646">
          <w:t xml:space="preserve"> </w:t>
        </w:r>
        <w:r w:rsidR="00F55646">
          <w:t>(</w:t>
        </w:r>
        <w:r w:rsidR="00F55646" w:rsidRPr="008C49E4">
          <w:t>Configs with all errors detected / Total configs</w:t>
        </w:r>
        <w:r w:rsidR="00F55646">
          <w:t>)</w:t>
        </w:r>
      </w:ins>
    </w:p>
    <w:tbl>
      <w:tblPr>
        <w:tblStyle w:val="TableGrid"/>
        <w:tblW w:w="0" w:type="auto"/>
        <w:tblLook w:val="04A0" w:firstRow="1" w:lastRow="0" w:firstColumn="1" w:lastColumn="0" w:noHBand="0" w:noVBand="1"/>
      </w:tblPr>
      <w:tblGrid>
        <w:gridCol w:w="3002"/>
        <w:gridCol w:w="3002"/>
        <w:gridCol w:w="3002"/>
        <w:tblGridChange w:id="163">
          <w:tblGrid>
            <w:gridCol w:w="3002"/>
            <w:gridCol w:w="3002"/>
            <w:gridCol w:w="3002"/>
          </w:tblGrid>
        </w:tblGridChange>
      </w:tblGrid>
      <w:tr w:rsidR="00A34D2E" w14:paraId="365FF201" w14:textId="77777777" w:rsidTr="00B83C62">
        <w:tc>
          <w:tcPr>
            <w:tcW w:w="3002" w:type="dxa"/>
            <w:tcBorders>
              <w:top w:val="single" w:sz="8" w:space="0" w:color="auto"/>
              <w:left w:val="single" w:sz="8" w:space="0" w:color="auto"/>
              <w:bottom w:val="single" w:sz="8" w:space="0" w:color="auto"/>
              <w:right w:val="single" w:sz="8" w:space="0" w:color="auto"/>
            </w:tcBorders>
          </w:tcPr>
          <w:p w14:paraId="458A54E9" w14:textId="77777777" w:rsidR="00A34D2E" w:rsidRPr="004E4FEF" w:rsidRDefault="00A34D2E" w:rsidP="00C12BCC">
            <w:pPr>
              <w:jc w:val="center"/>
              <w:rPr>
                <w:b/>
                <w:bCs/>
              </w:rPr>
            </w:pPr>
            <w:r w:rsidRPr="004E4FEF">
              <w:rPr>
                <w:b/>
                <w:bCs/>
              </w:rPr>
              <w:lastRenderedPageBreak/>
              <w:t>Protocol</w:t>
            </w:r>
          </w:p>
        </w:tc>
        <w:tc>
          <w:tcPr>
            <w:tcW w:w="3002" w:type="dxa"/>
            <w:tcBorders>
              <w:top w:val="single" w:sz="8" w:space="0" w:color="auto"/>
              <w:left w:val="single" w:sz="8" w:space="0" w:color="auto"/>
              <w:bottom w:val="single" w:sz="8" w:space="0" w:color="auto"/>
              <w:right w:val="single" w:sz="8" w:space="0" w:color="auto"/>
            </w:tcBorders>
          </w:tcPr>
          <w:p w14:paraId="66E83573" w14:textId="77777777" w:rsidR="00A34D2E" w:rsidRPr="004E4FEF" w:rsidRDefault="00A34D2E" w:rsidP="00C12BCC">
            <w:pPr>
              <w:jc w:val="center"/>
              <w:rPr>
                <w:b/>
                <w:bCs/>
              </w:rPr>
            </w:pPr>
            <w:r w:rsidRPr="004E4FEF">
              <w:rPr>
                <w:b/>
                <w:bCs/>
              </w:rPr>
              <w:t>Amount of Errors Detected</w:t>
            </w:r>
            <w:r w:rsidRPr="004E4FEF">
              <w:rPr>
                <w:b/>
                <w:bCs/>
              </w:rPr>
              <w:br/>
              <w:t>(Number of detected errors / Total number of errors)</w:t>
            </w:r>
          </w:p>
        </w:tc>
        <w:tc>
          <w:tcPr>
            <w:tcW w:w="3002" w:type="dxa"/>
            <w:tcBorders>
              <w:top w:val="single" w:sz="8" w:space="0" w:color="auto"/>
              <w:left w:val="single" w:sz="8" w:space="0" w:color="auto"/>
              <w:bottom w:val="single" w:sz="8" w:space="0" w:color="auto"/>
              <w:right w:val="single" w:sz="8" w:space="0" w:color="auto"/>
            </w:tcBorders>
          </w:tcPr>
          <w:p w14:paraId="75576F91" w14:textId="77777777" w:rsidR="00A34D2E" w:rsidRPr="004E4FEF" w:rsidRDefault="00A34D2E" w:rsidP="00C12BCC">
            <w:pPr>
              <w:jc w:val="center"/>
              <w:rPr>
                <w:b/>
                <w:bCs/>
              </w:rPr>
            </w:pPr>
            <w:r w:rsidRPr="004E4FEF">
              <w:rPr>
                <w:b/>
                <w:bCs/>
              </w:rPr>
              <w:t>PP Score</w:t>
            </w:r>
          </w:p>
        </w:tc>
      </w:tr>
      <w:tr w:rsidR="00A34D2E" w14:paraId="50888566" w14:textId="77777777" w:rsidTr="00B83C62">
        <w:tc>
          <w:tcPr>
            <w:tcW w:w="3002" w:type="dxa"/>
            <w:tcBorders>
              <w:top w:val="single" w:sz="8" w:space="0" w:color="auto"/>
            </w:tcBorders>
          </w:tcPr>
          <w:p w14:paraId="19D3F299" w14:textId="77777777" w:rsidR="00A34D2E" w:rsidRDefault="00A34D2E" w:rsidP="00C12BCC">
            <w:pPr>
              <w:jc w:val="center"/>
            </w:pPr>
            <w:r>
              <w:t>AAA</w:t>
            </w:r>
          </w:p>
        </w:tc>
        <w:tc>
          <w:tcPr>
            <w:tcW w:w="3002" w:type="dxa"/>
            <w:tcBorders>
              <w:top w:val="single" w:sz="8" w:space="0" w:color="auto"/>
            </w:tcBorders>
          </w:tcPr>
          <w:p w14:paraId="730E9013" w14:textId="2481E47D" w:rsidR="00A34D2E" w:rsidRDefault="00A34D2E" w:rsidP="00C12BCC">
            <w:pPr>
              <w:jc w:val="center"/>
            </w:pPr>
            <w:r>
              <w:t>1</w:t>
            </w:r>
            <w:r w:rsidR="00803C88">
              <w:t>1</w:t>
            </w:r>
            <w:r>
              <w:t>/30</w:t>
            </w:r>
          </w:p>
        </w:tc>
        <w:tc>
          <w:tcPr>
            <w:tcW w:w="3002" w:type="dxa"/>
            <w:tcBorders>
              <w:top w:val="single" w:sz="8" w:space="0" w:color="auto"/>
            </w:tcBorders>
          </w:tcPr>
          <w:p w14:paraId="10BA2776" w14:textId="273DB7A5" w:rsidR="00A34D2E" w:rsidRDefault="00803C88" w:rsidP="00C12BCC">
            <w:pPr>
              <w:jc w:val="center"/>
            </w:pPr>
            <w:r>
              <w:t>37</w:t>
            </w:r>
            <w:r w:rsidR="00A34D2E">
              <w:t>%</w:t>
            </w:r>
          </w:p>
        </w:tc>
      </w:tr>
      <w:tr w:rsidR="00A34D2E" w14:paraId="2914EE6E" w14:textId="77777777" w:rsidTr="00B83C62">
        <w:tc>
          <w:tcPr>
            <w:tcW w:w="3002" w:type="dxa"/>
          </w:tcPr>
          <w:p w14:paraId="2072885A" w14:textId="77777777" w:rsidR="00A34D2E" w:rsidRDefault="00A34D2E" w:rsidP="00C12BCC">
            <w:pPr>
              <w:jc w:val="center"/>
            </w:pPr>
            <w:r>
              <w:t>EIGRP</w:t>
            </w:r>
          </w:p>
        </w:tc>
        <w:tc>
          <w:tcPr>
            <w:tcW w:w="3002" w:type="dxa"/>
          </w:tcPr>
          <w:p w14:paraId="64E5A68E" w14:textId="76E0AACE" w:rsidR="00A34D2E" w:rsidRDefault="00803C88" w:rsidP="00C12BCC">
            <w:pPr>
              <w:jc w:val="center"/>
            </w:pPr>
            <w:r>
              <w:t>5</w:t>
            </w:r>
            <w:r w:rsidR="00A34D2E">
              <w:t>/30</w:t>
            </w:r>
          </w:p>
        </w:tc>
        <w:tc>
          <w:tcPr>
            <w:tcW w:w="3002" w:type="dxa"/>
          </w:tcPr>
          <w:p w14:paraId="593388D3" w14:textId="75BDCE58" w:rsidR="00A34D2E" w:rsidRDefault="00A34D2E" w:rsidP="00C12BCC">
            <w:pPr>
              <w:jc w:val="center"/>
            </w:pPr>
            <w:r>
              <w:t>3</w:t>
            </w:r>
            <w:r w:rsidR="00803C88">
              <w:t>0</w:t>
            </w:r>
            <w:r>
              <w:t>%</w:t>
            </w:r>
          </w:p>
        </w:tc>
      </w:tr>
      <w:tr w:rsidR="00A34D2E" w14:paraId="004EC234" w14:textId="77777777" w:rsidTr="00B83C62">
        <w:tc>
          <w:tcPr>
            <w:tcW w:w="3002" w:type="dxa"/>
          </w:tcPr>
          <w:p w14:paraId="230BBB65" w14:textId="77777777" w:rsidR="00A34D2E" w:rsidRDefault="00A34D2E" w:rsidP="00C12BCC">
            <w:pPr>
              <w:jc w:val="center"/>
            </w:pPr>
            <w:r>
              <w:t>OSPF</w:t>
            </w:r>
          </w:p>
        </w:tc>
        <w:tc>
          <w:tcPr>
            <w:tcW w:w="3002" w:type="dxa"/>
          </w:tcPr>
          <w:p w14:paraId="1420C578" w14:textId="38F81EC6" w:rsidR="00A34D2E" w:rsidRDefault="007B75D3" w:rsidP="00C12BCC">
            <w:pPr>
              <w:jc w:val="center"/>
            </w:pPr>
            <w:r>
              <w:t>16</w:t>
            </w:r>
            <w:r w:rsidR="00A34D2E">
              <w:t>/30</w:t>
            </w:r>
          </w:p>
        </w:tc>
        <w:tc>
          <w:tcPr>
            <w:tcW w:w="3002" w:type="dxa"/>
          </w:tcPr>
          <w:p w14:paraId="484453C7" w14:textId="439493F6" w:rsidR="00A34D2E" w:rsidRDefault="00A34D2E" w:rsidP="00C12BCC">
            <w:pPr>
              <w:jc w:val="center"/>
            </w:pPr>
            <w:r>
              <w:t>5</w:t>
            </w:r>
            <w:r w:rsidR="00803C88">
              <w:t>3</w:t>
            </w:r>
            <w:r>
              <w:t>%</w:t>
            </w:r>
          </w:p>
        </w:tc>
      </w:tr>
      <w:tr w:rsidR="00A34D2E" w14:paraId="650B213B" w14:textId="77777777" w:rsidTr="00B83C62">
        <w:tblPrEx>
          <w:tblW w:w="0" w:type="auto"/>
          <w:tblPrExChange w:id="164" w:author="Jonathan Camilleri" w:date="2025-09-08T17:22:00Z" w16du:dateUtc="2025-09-08T15:22:00Z">
            <w:tblPrEx>
              <w:tblW w:w="0" w:type="auto"/>
            </w:tblPrEx>
          </w:tblPrExChange>
        </w:tblPrEx>
        <w:tc>
          <w:tcPr>
            <w:tcW w:w="3002" w:type="dxa"/>
            <w:tcBorders>
              <w:bottom w:val="single" w:sz="8" w:space="0" w:color="auto"/>
            </w:tcBorders>
            <w:tcPrChange w:id="165" w:author="Jonathan Camilleri" w:date="2025-09-08T17:22:00Z" w16du:dateUtc="2025-09-08T15:22:00Z">
              <w:tcPr>
                <w:tcW w:w="3002" w:type="dxa"/>
                <w:tcBorders>
                  <w:bottom w:val="single" w:sz="8" w:space="0" w:color="auto"/>
                </w:tcBorders>
              </w:tcPr>
            </w:tcPrChange>
          </w:tcPr>
          <w:p w14:paraId="687CEE40" w14:textId="77777777" w:rsidR="00A34D2E" w:rsidRDefault="00A34D2E" w:rsidP="00C12BCC">
            <w:pPr>
              <w:jc w:val="center"/>
            </w:pPr>
            <w:r>
              <w:t>RIP</w:t>
            </w:r>
          </w:p>
        </w:tc>
        <w:tc>
          <w:tcPr>
            <w:tcW w:w="3002" w:type="dxa"/>
            <w:tcBorders>
              <w:bottom w:val="single" w:sz="8" w:space="0" w:color="auto"/>
            </w:tcBorders>
            <w:tcPrChange w:id="166" w:author="Jonathan Camilleri" w:date="2025-09-08T17:22:00Z" w16du:dateUtc="2025-09-08T15:22:00Z">
              <w:tcPr>
                <w:tcW w:w="3002" w:type="dxa"/>
                <w:tcBorders>
                  <w:bottom w:val="single" w:sz="8" w:space="0" w:color="auto"/>
                </w:tcBorders>
              </w:tcPr>
            </w:tcPrChange>
          </w:tcPr>
          <w:p w14:paraId="1BCCF149" w14:textId="35F975F5" w:rsidR="00A34D2E" w:rsidRDefault="00AF2D67" w:rsidP="00C12BCC">
            <w:pPr>
              <w:jc w:val="center"/>
            </w:pPr>
            <w:r>
              <w:t>5</w:t>
            </w:r>
            <w:r w:rsidR="00A34D2E">
              <w:t>/30</w:t>
            </w:r>
          </w:p>
        </w:tc>
        <w:tc>
          <w:tcPr>
            <w:tcW w:w="3002" w:type="dxa"/>
            <w:tcPrChange w:id="167" w:author="Jonathan Camilleri" w:date="2025-09-08T17:22:00Z" w16du:dateUtc="2025-09-08T15:22:00Z">
              <w:tcPr>
                <w:tcW w:w="3002" w:type="dxa"/>
              </w:tcPr>
            </w:tcPrChange>
          </w:tcPr>
          <w:p w14:paraId="20512BD4" w14:textId="68F2EE15" w:rsidR="00A34D2E" w:rsidRDefault="00A34D2E" w:rsidP="00C12BCC">
            <w:pPr>
              <w:jc w:val="center"/>
            </w:pPr>
            <w:r>
              <w:t>1</w:t>
            </w:r>
            <w:r w:rsidR="00AF2D67">
              <w:t>7</w:t>
            </w:r>
            <w:r>
              <w:t>%</w:t>
            </w:r>
          </w:p>
        </w:tc>
      </w:tr>
      <w:tr w:rsidR="00B83C62" w14:paraId="1C627E26" w14:textId="77777777" w:rsidTr="00B83C62">
        <w:tblPrEx>
          <w:tblW w:w="0" w:type="auto"/>
          <w:tblPrExChange w:id="168" w:author="Jonathan Camilleri" w:date="2025-09-08T17:22:00Z" w16du:dateUtc="2025-09-08T15:22:00Z">
            <w:tblPrEx>
              <w:tblW w:w="0" w:type="auto"/>
            </w:tblPrEx>
          </w:tblPrExChange>
        </w:tblPrEx>
        <w:tc>
          <w:tcPr>
            <w:tcW w:w="3002" w:type="dxa"/>
            <w:tcBorders>
              <w:top w:val="single" w:sz="8" w:space="0" w:color="auto"/>
              <w:left w:val="nil"/>
              <w:bottom w:val="nil"/>
            </w:tcBorders>
            <w:tcPrChange w:id="169" w:author="Jonathan Camilleri" w:date="2025-09-08T17:22:00Z" w16du:dateUtc="2025-09-08T15:22:00Z">
              <w:tcPr>
                <w:tcW w:w="3002" w:type="dxa"/>
                <w:tcBorders>
                  <w:bottom w:val="single" w:sz="8" w:space="0" w:color="auto"/>
                </w:tcBorders>
              </w:tcPr>
            </w:tcPrChange>
          </w:tcPr>
          <w:p w14:paraId="4B960736" w14:textId="77777777" w:rsidR="00B83C62" w:rsidRPr="00B83C62" w:rsidRDefault="00B83C62" w:rsidP="00B83C62">
            <w:pPr>
              <w:jc w:val="right"/>
              <w:rPr>
                <w:b/>
                <w:bCs/>
                <w:rPrChange w:id="170" w:author="Jonathan Camilleri" w:date="2025-09-08T17:22:00Z" w16du:dateUtc="2025-09-08T15:22:00Z">
                  <w:rPr/>
                </w:rPrChange>
              </w:rPr>
              <w:pPrChange w:id="171" w:author="Jonathan Camilleri" w:date="2025-09-08T17:22:00Z" w16du:dateUtc="2025-09-08T15:22:00Z">
                <w:pPr>
                  <w:jc w:val="center"/>
                </w:pPr>
              </w:pPrChange>
            </w:pPr>
          </w:p>
        </w:tc>
        <w:tc>
          <w:tcPr>
            <w:tcW w:w="3002" w:type="dxa"/>
            <w:tcBorders>
              <w:bottom w:val="single" w:sz="8" w:space="0" w:color="auto"/>
            </w:tcBorders>
            <w:tcPrChange w:id="172" w:author="Jonathan Camilleri" w:date="2025-09-08T17:22:00Z" w16du:dateUtc="2025-09-08T15:22:00Z">
              <w:tcPr>
                <w:tcW w:w="3002" w:type="dxa"/>
                <w:tcBorders>
                  <w:bottom w:val="single" w:sz="8" w:space="0" w:color="auto"/>
                </w:tcBorders>
              </w:tcPr>
            </w:tcPrChange>
          </w:tcPr>
          <w:p w14:paraId="559F8466" w14:textId="3B2ED1EC" w:rsidR="00B83C62" w:rsidRPr="00B83C62" w:rsidRDefault="00B83C62" w:rsidP="00C76CB2">
            <w:pPr>
              <w:jc w:val="center"/>
              <w:rPr>
                <w:b/>
                <w:bCs/>
                <w:rPrChange w:id="173" w:author="Jonathan Camilleri" w:date="2025-09-08T17:22:00Z" w16du:dateUtc="2025-09-08T15:22:00Z">
                  <w:rPr/>
                </w:rPrChange>
              </w:rPr>
            </w:pPr>
            <w:ins w:id="174" w:author="Jonathan Camilleri" w:date="2025-09-08T17:22:00Z" w16du:dateUtc="2025-09-08T15:22:00Z">
              <w:r w:rsidRPr="00B83C62">
                <w:rPr>
                  <w:b/>
                  <w:bCs/>
                  <w:rPrChange w:id="175" w:author="Jonathan Camilleri" w:date="2025-09-08T17:22:00Z" w16du:dateUtc="2025-09-08T15:22:00Z">
                    <w:rPr/>
                  </w:rPrChange>
                </w:rPr>
                <w:t>Total PP Score</w:t>
              </w:r>
            </w:ins>
          </w:p>
        </w:tc>
        <w:tc>
          <w:tcPr>
            <w:tcW w:w="3002" w:type="dxa"/>
            <w:tcPrChange w:id="176" w:author="Jonathan Camilleri" w:date="2025-09-08T17:22:00Z" w16du:dateUtc="2025-09-08T15:22:00Z">
              <w:tcPr>
                <w:tcW w:w="3002" w:type="dxa"/>
              </w:tcPr>
            </w:tcPrChange>
          </w:tcPr>
          <w:p w14:paraId="63A71877" w14:textId="1D597FBD" w:rsidR="00B83C62" w:rsidRDefault="00B83C62" w:rsidP="00C12BCC">
            <w:pPr>
              <w:jc w:val="center"/>
            </w:pPr>
            <w:ins w:id="177" w:author="Jonathan Camilleri" w:date="2025-09-08T17:22:00Z" w16du:dateUtc="2025-09-08T15:22:00Z">
              <w:r>
                <w:t>33%</w:t>
              </w:r>
            </w:ins>
          </w:p>
        </w:tc>
      </w:tr>
    </w:tbl>
    <w:p w14:paraId="733DECEC" w14:textId="1558E99B" w:rsidR="00156DD3" w:rsidRDefault="00803C88" w:rsidP="0026307A">
      <w:pPr>
        <w:pStyle w:val="Caption"/>
        <w:jc w:val="center"/>
      </w:pPr>
      <w:r w:rsidRPr="003E5119">
        <w:rPr>
          <w:b/>
          <w:bCs/>
          <w:rPrChange w:id="178" w:author="Jonathan Camilleri" w:date="2025-09-08T19:03:00Z" w16du:dateUtc="2025-09-08T17:03:00Z">
            <w:rPr/>
          </w:rPrChange>
        </w:rPr>
        <w:t>Table 7:</w:t>
      </w:r>
      <w:r>
        <w:t xml:space="preserve"> </w:t>
      </w:r>
      <w:del w:id="179" w:author="Jonathan Camilleri" w:date="2025-09-08T19:26:00Z" w16du:dateUtc="2025-09-08T17:26:00Z">
        <w:r w:rsidDel="00F55646">
          <w:delText>Gross Mid Error PP Score</w:delText>
        </w:r>
      </w:del>
      <w:ins w:id="180" w:author="Jonathan Camilleri" w:date="2025-09-08T19:26:00Z" w16du:dateUtc="2025-09-08T17:26:00Z">
        <w:r w:rsidR="00F55646">
          <w:t>Mid Prom</w:t>
        </w:r>
      </w:ins>
      <w:ins w:id="181" w:author="Jonathan Camilleri" w:date="2025-09-08T19:27:00Z" w16du:dateUtc="2025-09-08T17:27:00Z">
        <w:r w:rsidR="00F55646">
          <w:t>pt PP Scores</w:t>
        </w:r>
      </w:ins>
      <w:r>
        <w:t xml:space="preserve"> </w:t>
      </w:r>
    </w:p>
    <w:p w14:paraId="223A6C3C" w14:textId="77777777" w:rsidR="00A20A47" w:rsidRPr="00A20A47" w:rsidRDefault="00A20A47" w:rsidP="00A20A47"/>
    <w:tbl>
      <w:tblPr>
        <w:tblStyle w:val="TableGrid"/>
        <w:tblW w:w="0" w:type="auto"/>
        <w:jc w:val="center"/>
        <w:tblLook w:val="04A0" w:firstRow="1" w:lastRow="0" w:firstColumn="1" w:lastColumn="0" w:noHBand="0" w:noVBand="1"/>
      </w:tblPr>
      <w:tblGrid>
        <w:gridCol w:w="1819"/>
        <w:gridCol w:w="376"/>
        <w:gridCol w:w="2195"/>
        <w:gridCol w:w="1559"/>
        <w:tblGridChange w:id="182">
          <w:tblGrid>
            <w:gridCol w:w="1819"/>
            <w:gridCol w:w="376"/>
            <w:gridCol w:w="2195"/>
            <w:gridCol w:w="1559"/>
          </w:tblGrid>
        </w:tblGridChange>
      </w:tblGrid>
      <w:tr w:rsidR="00803C88" w14:paraId="577FA3F2" w14:textId="1C981F23" w:rsidTr="0026307A">
        <w:trPr>
          <w:jc w:val="center"/>
        </w:trPr>
        <w:tc>
          <w:tcPr>
            <w:tcW w:w="1819" w:type="dxa"/>
            <w:tcBorders>
              <w:top w:val="single" w:sz="8" w:space="0" w:color="auto"/>
              <w:left w:val="single" w:sz="8" w:space="0" w:color="auto"/>
              <w:bottom w:val="single" w:sz="8" w:space="0" w:color="auto"/>
              <w:right w:val="single" w:sz="8" w:space="0" w:color="auto"/>
            </w:tcBorders>
          </w:tcPr>
          <w:p w14:paraId="17B9FAA7" w14:textId="1629638C" w:rsidR="00803C88" w:rsidRPr="00A20A47" w:rsidRDefault="00803C88" w:rsidP="0026307A">
            <w:pPr>
              <w:jc w:val="center"/>
              <w:rPr>
                <w:b/>
                <w:bCs/>
              </w:rPr>
            </w:pPr>
            <w:r w:rsidRPr="00A20A47">
              <w:rPr>
                <w:b/>
                <w:bCs/>
              </w:rPr>
              <w:t>Protocol</w:t>
            </w:r>
          </w:p>
        </w:tc>
        <w:tc>
          <w:tcPr>
            <w:tcW w:w="2571" w:type="dxa"/>
            <w:gridSpan w:val="2"/>
            <w:tcBorders>
              <w:top w:val="single" w:sz="8" w:space="0" w:color="auto"/>
              <w:left w:val="single" w:sz="8" w:space="0" w:color="auto"/>
              <w:bottom w:val="single" w:sz="8" w:space="0" w:color="auto"/>
              <w:right w:val="single" w:sz="8" w:space="0" w:color="auto"/>
            </w:tcBorders>
          </w:tcPr>
          <w:p w14:paraId="256668D2" w14:textId="77777777" w:rsidR="00803C88" w:rsidRDefault="00803C88" w:rsidP="0026307A">
            <w:pPr>
              <w:jc w:val="center"/>
              <w:rPr>
                <w:b/>
                <w:bCs/>
              </w:rPr>
            </w:pPr>
            <w:r w:rsidRPr="00A20A47">
              <w:rPr>
                <w:b/>
                <w:bCs/>
              </w:rPr>
              <w:t>Mistypes Detected</w:t>
            </w:r>
          </w:p>
          <w:p w14:paraId="0768B8A1" w14:textId="68CE3290" w:rsidR="00803C88" w:rsidRPr="00A20A47" w:rsidRDefault="003A586A" w:rsidP="0026307A">
            <w:pPr>
              <w:jc w:val="center"/>
              <w:rPr>
                <w:b/>
                <w:bCs/>
              </w:rPr>
            </w:pPr>
            <w:r>
              <w:rPr>
                <w:b/>
                <w:bCs/>
              </w:rPr>
              <w:t>(</w:t>
            </w:r>
            <w:r w:rsidR="00803C88">
              <w:rPr>
                <w:b/>
                <w:bCs/>
              </w:rPr>
              <w:t>Number of Mistypes detected / Total number of mistypes)</w:t>
            </w:r>
          </w:p>
        </w:tc>
        <w:tc>
          <w:tcPr>
            <w:tcW w:w="1559" w:type="dxa"/>
            <w:tcBorders>
              <w:top w:val="single" w:sz="8" w:space="0" w:color="auto"/>
              <w:left w:val="single" w:sz="8" w:space="0" w:color="auto"/>
              <w:bottom w:val="single" w:sz="8" w:space="0" w:color="auto"/>
              <w:right w:val="single" w:sz="8" w:space="0" w:color="auto"/>
            </w:tcBorders>
          </w:tcPr>
          <w:p w14:paraId="12EF4814" w14:textId="0E06ACEA" w:rsidR="00803C88" w:rsidRPr="00A20A47" w:rsidRDefault="00803C88" w:rsidP="0026307A">
            <w:pPr>
              <w:jc w:val="center"/>
              <w:rPr>
                <w:b/>
                <w:bCs/>
              </w:rPr>
            </w:pPr>
            <w:r w:rsidRPr="00A20A47">
              <w:rPr>
                <w:b/>
                <w:bCs/>
              </w:rPr>
              <w:t>PP Score</w:t>
            </w:r>
          </w:p>
        </w:tc>
      </w:tr>
      <w:tr w:rsidR="00803C88" w14:paraId="4AE60FDE" w14:textId="00ACE0E4" w:rsidTr="0026307A">
        <w:trPr>
          <w:jc w:val="center"/>
        </w:trPr>
        <w:tc>
          <w:tcPr>
            <w:tcW w:w="1819" w:type="dxa"/>
            <w:tcBorders>
              <w:top w:val="single" w:sz="8" w:space="0" w:color="auto"/>
            </w:tcBorders>
          </w:tcPr>
          <w:p w14:paraId="56C1623D" w14:textId="4ECA27AB" w:rsidR="00803C88" w:rsidRDefault="00803C88" w:rsidP="00B83C62">
            <w:pPr>
              <w:jc w:val="center"/>
              <w:pPrChange w:id="183" w:author="Jonathan Camilleri" w:date="2025-09-08T17:22:00Z" w16du:dateUtc="2025-09-08T15:22:00Z">
                <w:pPr/>
              </w:pPrChange>
            </w:pPr>
            <w:r>
              <w:t>AAA</w:t>
            </w:r>
          </w:p>
        </w:tc>
        <w:tc>
          <w:tcPr>
            <w:tcW w:w="2571" w:type="dxa"/>
            <w:gridSpan w:val="2"/>
            <w:tcBorders>
              <w:top w:val="single" w:sz="8" w:space="0" w:color="auto"/>
            </w:tcBorders>
          </w:tcPr>
          <w:p w14:paraId="39B409BB" w14:textId="017DBA29" w:rsidR="00803C88" w:rsidRDefault="00803C88" w:rsidP="0026307A">
            <w:pPr>
              <w:jc w:val="center"/>
            </w:pPr>
            <w:r>
              <w:t>4/5</w:t>
            </w:r>
          </w:p>
        </w:tc>
        <w:tc>
          <w:tcPr>
            <w:tcW w:w="1559" w:type="dxa"/>
            <w:tcBorders>
              <w:top w:val="single" w:sz="8" w:space="0" w:color="auto"/>
            </w:tcBorders>
          </w:tcPr>
          <w:p w14:paraId="033C3218" w14:textId="1A66CC80" w:rsidR="00803C88" w:rsidRDefault="00803C88" w:rsidP="0026307A">
            <w:pPr>
              <w:jc w:val="center"/>
            </w:pPr>
            <w:r>
              <w:t>80%</w:t>
            </w:r>
          </w:p>
        </w:tc>
      </w:tr>
      <w:tr w:rsidR="00803C88" w14:paraId="317F0624" w14:textId="375A7D17" w:rsidTr="0026307A">
        <w:trPr>
          <w:jc w:val="center"/>
        </w:trPr>
        <w:tc>
          <w:tcPr>
            <w:tcW w:w="1819" w:type="dxa"/>
          </w:tcPr>
          <w:p w14:paraId="76FB95AE" w14:textId="1D0EFDC3" w:rsidR="00803C88" w:rsidRDefault="00803C88" w:rsidP="00B83C62">
            <w:pPr>
              <w:jc w:val="center"/>
              <w:pPrChange w:id="184" w:author="Jonathan Camilleri" w:date="2025-09-08T17:22:00Z" w16du:dateUtc="2025-09-08T15:22:00Z">
                <w:pPr/>
              </w:pPrChange>
            </w:pPr>
            <w:r>
              <w:t>EIGRP</w:t>
            </w:r>
          </w:p>
        </w:tc>
        <w:tc>
          <w:tcPr>
            <w:tcW w:w="2571" w:type="dxa"/>
            <w:gridSpan w:val="2"/>
          </w:tcPr>
          <w:p w14:paraId="186D3B0C" w14:textId="7D7C450E" w:rsidR="00803C88" w:rsidRDefault="00803C88" w:rsidP="0026307A">
            <w:pPr>
              <w:jc w:val="center"/>
            </w:pPr>
            <w:r>
              <w:t>5/5</w:t>
            </w:r>
          </w:p>
        </w:tc>
        <w:tc>
          <w:tcPr>
            <w:tcW w:w="1559" w:type="dxa"/>
          </w:tcPr>
          <w:p w14:paraId="257DAD70" w14:textId="77F0AE4F" w:rsidR="00803C88" w:rsidRDefault="00803C88" w:rsidP="0026307A">
            <w:pPr>
              <w:jc w:val="center"/>
            </w:pPr>
            <w:r>
              <w:t>100%</w:t>
            </w:r>
          </w:p>
        </w:tc>
      </w:tr>
      <w:tr w:rsidR="00803C88" w14:paraId="7E33092A" w14:textId="61737741" w:rsidTr="0026307A">
        <w:trPr>
          <w:jc w:val="center"/>
        </w:trPr>
        <w:tc>
          <w:tcPr>
            <w:tcW w:w="1819" w:type="dxa"/>
          </w:tcPr>
          <w:p w14:paraId="711B5131" w14:textId="769A8414" w:rsidR="00803C88" w:rsidRDefault="00803C88" w:rsidP="00B83C62">
            <w:pPr>
              <w:jc w:val="center"/>
              <w:pPrChange w:id="185" w:author="Jonathan Camilleri" w:date="2025-09-08T17:22:00Z" w16du:dateUtc="2025-09-08T15:22:00Z">
                <w:pPr/>
              </w:pPrChange>
            </w:pPr>
            <w:r>
              <w:t>OSPF</w:t>
            </w:r>
          </w:p>
        </w:tc>
        <w:tc>
          <w:tcPr>
            <w:tcW w:w="2571" w:type="dxa"/>
            <w:gridSpan w:val="2"/>
          </w:tcPr>
          <w:p w14:paraId="5C5684D7" w14:textId="60554841" w:rsidR="00803C88" w:rsidRDefault="00803C88" w:rsidP="0026307A">
            <w:pPr>
              <w:jc w:val="center"/>
            </w:pPr>
            <w:r>
              <w:t>4/5</w:t>
            </w:r>
          </w:p>
        </w:tc>
        <w:tc>
          <w:tcPr>
            <w:tcW w:w="1559" w:type="dxa"/>
          </w:tcPr>
          <w:p w14:paraId="25B2E317" w14:textId="0C3C6A96" w:rsidR="00803C88" w:rsidRDefault="00803C88" w:rsidP="0026307A">
            <w:pPr>
              <w:jc w:val="center"/>
            </w:pPr>
            <w:r>
              <w:t>80%</w:t>
            </w:r>
          </w:p>
        </w:tc>
      </w:tr>
      <w:tr w:rsidR="00803C88" w14:paraId="21EB1E07" w14:textId="5ABEA11A" w:rsidTr="0026307A">
        <w:trPr>
          <w:jc w:val="center"/>
        </w:trPr>
        <w:tc>
          <w:tcPr>
            <w:tcW w:w="1819" w:type="dxa"/>
            <w:tcBorders>
              <w:bottom w:val="single" w:sz="8" w:space="0" w:color="auto"/>
            </w:tcBorders>
          </w:tcPr>
          <w:p w14:paraId="06F38107" w14:textId="26081C09" w:rsidR="00803C88" w:rsidRDefault="00803C88" w:rsidP="00B83C62">
            <w:pPr>
              <w:jc w:val="center"/>
              <w:pPrChange w:id="186" w:author="Jonathan Camilleri" w:date="2025-09-08T17:22:00Z" w16du:dateUtc="2025-09-08T15:22:00Z">
                <w:pPr/>
              </w:pPrChange>
            </w:pPr>
            <w:r>
              <w:t>RIP</w:t>
            </w:r>
          </w:p>
        </w:tc>
        <w:tc>
          <w:tcPr>
            <w:tcW w:w="2571" w:type="dxa"/>
            <w:gridSpan w:val="2"/>
            <w:tcBorders>
              <w:bottom w:val="single" w:sz="8" w:space="0" w:color="auto"/>
            </w:tcBorders>
          </w:tcPr>
          <w:p w14:paraId="761BC1EA" w14:textId="64A9BCBC" w:rsidR="00803C88" w:rsidRDefault="00803C88" w:rsidP="0026307A">
            <w:pPr>
              <w:keepNext/>
              <w:jc w:val="center"/>
            </w:pPr>
            <w:r>
              <w:t>4/5</w:t>
            </w:r>
          </w:p>
        </w:tc>
        <w:tc>
          <w:tcPr>
            <w:tcW w:w="1559" w:type="dxa"/>
          </w:tcPr>
          <w:p w14:paraId="5E3741AD" w14:textId="75B750E7" w:rsidR="00803C88" w:rsidRDefault="00803C88" w:rsidP="0026307A">
            <w:pPr>
              <w:keepNext/>
              <w:jc w:val="center"/>
            </w:pPr>
            <w:r>
              <w:t>80%</w:t>
            </w:r>
          </w:p>
        </w:tc>
      </w:tr>
      <w:tr w:rsidR="00B83C62" w14:paraId="2769924E" w14:textId="77777777" w:rsidTr="00B83C62">
        <w:tblPrEx>
          <w:tblW w:w="0" w:type="auto"/>
          <w:jc w:val="center"/>
          <w:tblPrExChange w:id="187" w:author="Jonathan Camilleri" w:date="2025-09-08T17:23:00Z" w16du:dateUtc="2025-09-08T15:23:00Z">
            <w:tblPrEx>
              <w:tblW w:w="0" w:type="auto"/>
              <w:jc w:val="center"/>
            </w:tblPrEx>
          </w:tblPrExChange>
        </w:tblPrEx>
        <w:trPr>
          <w:jc w:val="center"/>
          <w:trPrChange w:id="188" w:author="Jonathan Camilleri" w:date="2025-09-08T17:23:00Z" w16du:dateUtc="2025-09-08T15:23:00Z">
            <w:trPr>
              <w:jc w:val="center"/>
            </w:trPr>
          </w:trPrChange>
        </w:trPr>
        <w:tc>
          <w:tcPr>
            <w:tcW w:w="2195" w:type="dxa"/>
            <w:gridSpan w:val="2"/>
            <w:tcBorders>
              <w:top w:val="single" w:sz="8" w:space="0" w:color="auto"/>
              <w:left w:val="nil"/>
              <w:bottom w:val="nil"/>
              <w:right w:val="single" w:sz="8" w:space="0" w:color="auto"/>
            </w:tcBorders>
            <w:tcPrChange w:id="189" w:author="Jonathan Camilleri" w:date="2025-09-08T17:23:00Z" w16du:dateUtc="2025-09-08T15:23:00Z">
              <w:tcPr>
                <w:tcW w:w="2195" w:type="dxa"/>
                <w:gridSpan w:val="2"/>
                <w:tcBorders>
                  <w:top w:val="single" w:sz="8" w:space="0" w:color="auto"/>
                  <w:left w:val="single" w:sz="8" w:space="0" w:color="auto"/>
                  <w:bottom w:val="single" w:sz="8" w:space="0" w:color="auto"/>
                  <w:right w:val="single" w:sz="8" w:space="0" w:color="auto"/>
                </w:tcBorders>
              </w:tcPr>
            </w:tcPrChange>
          </w:tcPr>
          <w:p w14:paraId="0FD9CC84" w14:textId="37EDBF9D" w:rsidR="00B83C62" w:rsidRPr="0026307A" w:rsidRDefault="00B83C62" w:rsidP="0026307A">
            <w:pPr>
              <w:keepNext/>
              <w:jc w:val="right"/>
              <w:rPr>
                <w:b/>
                <w:bCs/>
              </w:rPr>
            </w:pPr>
          </w:p>
        </w:tc>
        <w:tc>
          <w:tcPr>
            <w:tcW w:w="2195" w:type="dxa"/>
            <w:tcBorders>
              <w:top w:val="single" w:sz="8" w:space="0" w:color="auto"/>
              <w:left w:val="single" w:sz="8" w:space="0" w:color="auto"/>
              <w:bottom w:val="single" w:sz="8" w:space="0" w:color="auto"/>
              <w:right w:val="single" w:sz="8" w:space="0" w:color="auto"/>
            </w:tcBorders>
            <w:tcPrChange w:id="190" w:author="Jonathan Camilleri" w:date="2025-09-08T17:23:00Z" w16du:dateUtc="2025-09-08T15:23:00Z">
              <w:tcPr>
                <w:tcW w:w="2195" w:type="dxa"/>
                <w:tcBorders>
                  <w:top w:val="single" w:sz="8" w:space="0" w:color="auto"/>
                  <w:left w:val="single" w:sz="8" w:space="0" w:color="auto"/>
                  <w:bottom w:val="single" w:sz="8" w:space="0" w:color="auto"/>
                  <w:right w:val="single" w:sz="8" w:space="0" w:color="auto"/>
                </w:tcBorders>
              </w:tcPr>
            </w:tcPrChange>
          </w:tcPr>
          <w:p w14:paraId="7CBAB837" w14:textId="2B4F4B80" w:rsidR="00B83C62" w:rsidRPr="0026307A" w:rsidRDefault="00B83C62" w:rsidP="00C76CB2">
            <w:pPr>
              <w:keepNext/>
              <w:jc w:val="center"/>
              <w:rPr>
                <w:b/>
                <w:bCs/>
              </w:rPr>
              <w:pPrChange w:id="191" w:author="Jonathan Camilleri" w:date="2025-09-08T17:34:00Z" w16du:dateUtc="2025-09-08T15:34:00Z">
                <w:pPr>
                  <w:keepNext/>
                  <w:jc w:val="right"/>
                </w:pPr>
              </w:pPrChange>
            </w:pPr>
            <w:ins w:id="192" w:author="Jonathan Camilleri" w:date="2025-09-08T17:22:00Z" w16du:dateUtc="2025-09-08T15:22:00Z">
              <w:r w:rsidRPr="0026307A">
                <w:rPr>
                  <w:b/>
                  <w:bCs/>
                </w:rPr>
                <w:t>Total PP Score</w:t>
              </w:r>
            </w:ins>
          </w:p>
        </w:tc>
        <w:tc>
          <w:tcPr>
            <w:tcW w:w="1559" w:type="dxa"/>
            <w:tcBorders>
              <w:left w:val="single" w:sz="8" w:space="0" w:color="auto"/>
            </w:tcBorders>
            <w:tcPrChange w:id="193" w:author="Jonathan Camilleri" w:date="2025-09-08T17:23:00Z" w16du:dateUtc="2025-09-08T15:23:00Z">
              <w:tcPr>
                <w:tcW w:w="1559" w:type="dxa"/>
                <w:tcBorders>
                  <w:left w:val="single" w:sz="8" w:space="0" w:color="auto"/>
                </w:tcBorders>
              </w:tcPr>
            </w:tcPrChange>
          </w:tcPr>
          <w:p w14:paraId="223A089F" w14:textId="79EBAF64" w:rsidR="00B83C62" w:rsidRDefault="00B83C62" w:rsidP="0026307A">
            <w:pPr>
              <w:keepNext/>
              <w:jc w:val="center"/>
            </w:pPr>
            <w:r>
              <w:t>85%</w:t>
            </w:r>
          </w:p>
        </w:tc>
      </w:tr>
    </w:tbl>
    <w:p w14:paraId="172F7A02" w14:textId="4C3BF53F" w:rsidR="00454C2D" w:rsidRPr="00156DD3" w:rsidRDefault="00454C2D" w:rsidP="00454C2D">
      <w:pPr>
        <w:pStyle w:val="Caption"/>
        <w:jc w:val="center"/>
      </w:pPr>
      <w:r w:rsidRPr="003E5119">
        <w:rPr>
          <w:b/>
          <w:bCs/>
          <w:rPrChange w:id="194" w:author="Jonathan Camilleri" w:date="2025-09-08T19:03:00Z" w16du:dateUtc="2025-09-08T17:03:00Z">
            <w:rPr/>
          </w:rPrChange>
        </w:rPr>
        <w:t xml:space="preserve">Table </w:t>
      </w:r>
      <w:r w:rsidR="00803C88" w:rsidRPr="003E5119">
        <w:rPr>
          <w:b/>
          <w:bCs/>
          <w:rPrChange w:id="195" w:author="Jonathan Camilleri" w:date="2025-09-08T19:03:00Z" w16du:dateUtc="2025-09-08T17:03:00Z">
            <w:rPr/>
          </w:rPrChange>
        </w:rPr>
        <w:t>8:</w:t>
      </w:r>
      <w:r>
        <w:t xml:space="preserve"> Mid Prompt Mistype Results</w:t>
      </w:r>
    </w:p>
    <w:p w14:paraId="148E5C9D" w14:textId="32CD6057" w:rsidR="00F076E7" w:rsidRDefault="00F076E7" w:rsidP="00F8644D">
      <w:r>
        <w:t>The results showed moderate gains in benchmark-related error detection</w:t>
      </w:r>
      <w:r w:rsidR="00DA0B16">
        <w:t xml:space="preserve"> as shown in</w:t>
      </w:r>
      <w:r w:rsidR="00DD43F8">
        <w:t xml:space="preserve"> Figure </w:t>
      </w:r>
      <w:ins w:id="196" w:author="Jonathan Camilleri" w:date="2025-09-08T19:10:00Z" w16du:dateUtc="2025-09-08T17:10:00Z">
        <w:r w:rsidR="00454E52">
          <w:t>3</w:t>
        </w:r>
      </w:ins>
      <w:del w:id="197" w:author="Jonathan Camilleri" w:date="2025-09-08T17:47:00Z" w16du:dateUtc="2025-09-08T15:47:00Z">
        <w:r w:rsidR="00DD43F8" w:rsidDel="00842715">
          <w:delText>4.3</w:delText>
        </w:r>
      </w:del>
      <w:r w:rsidR="00DD43F8">
        <w:t xml:space="preserve"> and</w:t>
      </w:r>
      <w:r w:rsidR="00DA0B16">
        <w:t xml:space="preserve"> Table</w:t>
      </w:r>
      <w:r w:rsidR="00DD43F8">
        <w:t>s</w:t>
      </w:r>
      <w:r w:rsidR="00DA0B16">
        <w:t xml:space="preserve"> </w:t>
      </w:r>
      <w:r w:rsidR="00DD43F8">
        <w:t>6 and 7</w:t>
      </w:r>
      <w:r>
        <w:t>. Out of 120 misconfigurations</w:t>
      </w:r>
      <w:r w:rsidR="00454C2D">
        <w:t xml:space="preserve"> implemented</w:t>
      </w:r>
      <w:r>
        <w:t xml:space="preserve">, 39 were identified, resulting in a total PP Score of 33%. </w:t>
      </w:r>
      <w:ins w:id="198" w:author="Jonathan Camilleri" w:date="2025-09-08T17:57:00Z" w16du:dateUtc="2025-09-08T15:57:00Z">
        <w:r w:rsidR="007B75D3">
          <w:t>Compared to the Broad prompt, this repre</w:t>
        </w:r>
      </w:ins>
      <w:ins w:id="199" w:author="Jonathan Camilleri" w:date="2025-09-08T17:58:00Z" w16du:dateUtc="2025-09-08T15:58:00Z">
        <w:r w:rsidR="007B75D3">
          <w:t>sents a small overall improvement, although the distribution of accuracy across protocols shifted.</w:t>
        </w:r>
      </w:ins>
      <w:del w:id="200" w:author="Jonathan Camilleri" w:date="2025-09-08T17:58:00Z" w16du:dateUtc="2025-09-08T15:58:00Z">
        <w:r w:rsidDel="007B75D3">
          <w:delText>Accuracy differed by protocol, with</w:delText>
        </w:r>
      </w:del>
      <w:r>
        <w:t xml:space="preserve"> OSPF achieving the highest PP Score of 5</w:t>
      </w:r>
      <w:r w:rsidR="00E61362">
        <w:t>3</w:t>
      </w:r>
      <w:r>
        <w:t xml:space="preserve">% </w:t>
      </w:r>
      <w:ins w:id="201" w:author="Jonathan Camilleri" w:date="2025-09-08T17:58:00Z" w16du:dateUtc="2025-09-08T15:58:00Z">
        <w:r w:rsidR="007B75D3">
          <w:t>slightly lower than the 57% achieved under Broad, owing to one additional missed error</w:t>
        </w:r>
      </w:ins>
      <w:ins w:id="202" w:author="Jonathan Camilleri" w:date="2025-09-08T17:59:00Z" w16du:dateUtc="2025-09-08T15:59:00Z">
        <w:r w:rsidR="007B75D3">
          <w:t xml:space="preserve">, </w:t>
        </w:r>
      </w:ins>
      <w:del w:id="203" w:author="Jonathan Camilleri" w:date="2025-09-08T17:59:00Z" w16du:dateUtc="2025-09-08T15:59:00Z">
        <w:r w:rsidDel="007B75D3">
          <w:delText xml:space="preserve">followed by </w:delText>
        </w:r>
      </w:del>
      <w:r>
        <w:t xml:space="preserve">AAA </w:t>
      </w:r>
      <w:ins w:id="204" w:author="Jonathan Camilleri" w:date="2025-09-08T17:59:00Z" w16du:dateUtc="2025-09-08T15:59:00Z">
        <w:r w:rsidR="007B75D3">
          <w:t xml:space="preserve">also recorded a lower accuracy </w:t>
        </w:r>
      </w:ins>
      <w:r>
        <w:t>at 37%</w:t>
      </w:r>
      <w:ins w:id="205" w:author="Jonathan Camilleri" w:date="2025-09-08T17:59:00Z" w16du:dateUtc="2025-09-08T15:59:00Z">
        <w:r w:rsidR="007B75D3">
          <w:t xml:space="preserve"> compared to the 40% in Broad, as the Mid prompt overlooked a requirement previously detected, By contrast</w:t>
        </w:r>
      </w:ins>
      <w:del w:id="206" w:author="Jonathan Camilleri" w:date="2025-09-08T17:59:00Z" w16du:dateUtc="2025-09-08T15:59:00Z">
        <w:r w:rsidDel="007B75D3">
          <w:delText xml:space="preserve"> and</w:delText>
        </w:r>
      </w:del>
      <w:r>
        <w:t xml:space="preserve"> EIGRP </w:t>
      </w:r>
      <w:ins w:id="207" w:author="Jonathan Camilleri" w:date="2025-09-08T18:00:00Z" w16du:dateUtc="2025-09-08T16:00:00Z">
        <w:r w:rsidR="007B75D3">
          <w:t>demonstrated a significant increase from just 3% in Broad to</w:t>
        </w:r>
      </w:ins>
      <w:del w:id="208" w:author="Jonathan Camilleri" w:date="2025-09-08T18:00:00Z" w16du:dateUtc="2025-09-08T16:00:00Z">
        <w:r w:rsidDel="007B75D3">
          <w:delText>at</w:delText>
        </w:r>
      </w:del>
      <w:r>
        <w:t xml:space="preserve"> 3</w:t>
      </w:r>
      <w:r w:rsidR="00E61362">
        <w:t>0</w:t>
      </w:r>
      <w:r>
        <w:t xml:space="preserve">%. RIP remained the weakest domain with only 17% </w:t>
      </w:r>
      <w:ins w:id="209" w:author="Jonathan Camilleri" w:date="2025-09-08T18:00:00Z" w16du:dateUtc="2025-09-08T16:00:00Z">
        <w:r w:rsidR="007B75D3">
          <w:t>compared to 10% in Broad, showing only minimal improv</w:t>
        </w:r>
      </w:ins>
      <w:ins w:id="210" w:author="Jonathan Camilleri" w:date="2025-09-08T18:01:00Z" w16du:dateUtc="2025-09-08T16:01:00Z">
        <w:r w:rsidR="007B75D3">
          <w:t>ement.</w:t>
        </w:r>
      </w:ins>
      <w:del w:id="211" w:author="Jonathan Camilleri" w:date="2025-09-08T18:00:00Z" w16du:dateUtc="2025-09-08T16:00:00Z">
        <w:r w:rsidDel="007B75D3">
          <w:delText>of errors detected</w:delText>
        </w:r>
      </w:del>
      <w:del w:id="212" w:author="Jonathan Camilleri" w:date="2025-09-08T18:01:00Z" w16du:dateUtc="2025-09-08T16:01:00Z">
        <w:r w:rsidDel="007B75D3">
          <w:delText>.</w:delText>
        </w:r>
      </w:del>
      <w:r>
        <w:t xml:space="preserve"> Mistype errors were handled more effectively than in the Broad test</w:t>
      </w:r>
      <w:ins w:id="213" w:author="Jonathan Camilleri" w:date="2025-09-08T18:01:00Z" w16du:dateUtc="2025-09-08T16:01:00Z">
        <w:r w:rsidR="007B75D3">
          <w:t xml:space="preserve"> case</w:t>
        </w:r>
      </w:ins>
      <w:r>
        <w:t xml:space="preserve">, with a PP Score of 85% </w:t>
      </w:r>
      <w:del w:id="214" w:author="Jonathan Camilleri" w:date="2025-09-08T18:01:00Z" w16du:dateUtc="2025-09-08T16:01:00Z">
        <w:r w:rsidDel="007B75D3">
          <w:delText>across all protocols</w:delText>
        </w:r>
      </w:del>
      <w:ins w:id="215" w:author="Jonathan Camilleri" w:date="2025-09-08T18:01:00Z" w16du:dateUtc="2025-09-08T16:01:00Z">
        <w:r w:rsidR="007B75D3">
          <w:t xml:space="preserve">compared to 75% under Broad, suggesting that benchmark references encouraged more </w:t>
        </w:r>
      </w:ins>
      <w:ins w:id="216" w:author="Jonathan Camilleri" w:date="2025-09-08T18:02:00Z" w16du:dateUtc="2025-09-08T16:02:00Z">
        <w:r w:rsidR="007B75D3">
          <w:t>structured and attentive parsing of syntactic issues.</w:t>
        </w:r>
      </w:ins>
      <w:del w:id="217" w:author="Jonathan Camilleri" w:date="2025-09-08T18:01:00Z" w16du:dateUtc="2025-09-08T16:01:00Z">
        <w:r w:rsidDel="007B75D3">
          <w:delText>.</w:delText>
        </w:r>
      </w:del>
      <w:r>
        <w:t xml:space="preserve"> Protocol-specific mistype scores ranged from 80% in </w:t>
      </w:r>
      <w:r w:rsidR="0098076A">
        <w:t>AAA, OSPF</w:t>
      </w:r>
      <w:r>
        <w:t xml:space="preserve"> and RIP </w:t>
      </w:r>
      <w:r w:rsidR="0098076A">
        <w:t>to 100</w:t>
      </w:r>
      <w:r>
        <w:t>% in EIGRP, demonstrating</w:t>
      </w:r>
      <w:ins w:id="218" w:author="Jonathan Camilleri" w:date="2025-09-08T18:02:00Z" w16du:dateUtc="2025-09-08T16:02:00Z">
        <w:r w:rsidR="007B75D3">
          <w:t xml:space="preserve"> </w:t>
        </w:r>
      </w:ins>
      <w:del w:id="219" w:author="Jonathan Camilleri" w:date="2025-09-08T18:02:00Z" w16du:dateUtc="2025-09-08T16:02:00Z">
        <w:r w:rsidDel="007B75D3">
          <w:delText xml:space="preserve"> strong</w:delText>
        </w:r>
      </w:del>
      <w:r>
        <w:t xml:space="preserve"> consistency </w:t>
      </w:r>
      <w:del w:id="220" w:author="Jonathan Camilleri" w:date="2025-09-08T18:02:00Z" w16du:dateUtc="2025-09-08T16:02:00Z">
        <w:r w:rsidR="00E00CA1" w:rsidDel="007B75D3">
          <w:delText>in identifying basic syntactic issues</w:delText>
        </w:r>
      </w:del>
      <w:ins w:id="221" w:author="Jonathan Camilleri" w:date="2025-09-08T18:02:00Z" w16du:dateUtc="2025-09-08T16:02:00Z">
        <w:r w:rsidR="007B75D3">
          <w:t>across domains</w:t>
        </w:r>
      </w:ins>
      <w:r w:rsidR="00E00CA1">
        <w:t xml:space="preserve">. </w:t>
      </w:r>
      <w:del w:id="222" w:author="Jonathan Camilleri" w:date="2025-09-08T19:10:00Z" w16du:dateUtc="2025-09-08T17:10:00Z">
        <w:r w:rsidR="00E00CA1" w:rsidDel="00454E52">
          <w:delText xml:space="preserve">A per-protocol breakdown of </w:delText>
        </w:r>
        <w:r w:rsidR="00E61362" w:rsidDel="00454E52">
          <w:delText>misconfigurations detected</w:delText>
        </w:r>
        <w:r w:rsidR="00E00CA1" w:rsidDel="00454E52">
          <w:delText xml:space="preserve"> is presented in </w:delText>
        </w:r>
        <w:r w:rsidR="00DD43F8" w:rsidDel="00454E52">
          <w:delText xml:space="preserve">Figure </w:delText>
        </w:r>
        <w:r w:rsidR="00E00CA1" w:rsidDel="00454E52">
          <w:delText>4.2.</w:delText>
        </w:r>
      </w:del>
    </w:p>
    <w:p w14:paraId="025811B3" w14:textId="77777777" w:rsidR="00454E52" w:rsidRDefault="00901BC5" w:rsidP="00F8644D">
      <w:pPr>
        <w:rPr>
          <w:ins w:id="223" w:author="Jonathan Camilleri" w:date="2025-09-08T19:09:00Z" w16du:dateUtc="2025-09-08T17:09:00Z"/>
        </w:rPr>
      </w:pPr>
      <w:r>
        <w:t xml:space="preserve">As with the Broad case, further analysis was carried out to determine recurring strengths and weaknesses. Table </w:t>
      </w:r>
      <w:r w:rsidR="00DD43F8">
        <w:t>9</w:t>
      </w:r>
      <w:r>
        <w:t xml:space="preserve"> highlights commands that the Mid prompt reliably detected. These included “service password-encryption”</w:t>
      </w:r>
      <w:r w:rsidR="00DD43F8">
        <w:t>, “enable secret”, “</w:t>
      </w:r>
      <w:proofErr w:type="spellStart"/>
      <w:r w:rsidR="00DD43F8">
        <w:t>aaa</w:t>
      </w:r>
      <w:proofErr w:type="spellEnd"/>
      <w:r w:rsidR="00DD43F8">
        <w:t xml:space="preserve"> authorization exec” and “line </w:t>
      </w:r>
      <w:proofErr w:type="spellStart"/>
      <w:r w:rsidR="00DD43F8">
        <w:t>vty</w:t>
      </w:r>
      <w:proofErr w:type="spellEnd"/>
      <w:r w:rsidR="00DD43F8">
        <w:t>”</w:t>
      </w:r>
      <w:r>
        <w:t xml:space="preserve"> in AAA with 3/3 </w:t>
      </w:r>
      <w:r>
        <w:lastRenderedPageBreak/>
        <w:t xml:space="preserve">detections, </w:t>
      </w:r>
      <w:r w:rsidR="00DD43F8">
        <w:t>,</w:t>
      </w:r>
      <w:r>
        <w:t>“</w:t>
      </w:r>
      <w:proofErr w:type="spellStart"/>
      <w:r>
        <w:t>ip</w:t>
      </w:r>
      <w:proofErr w:type="spellEnd"/>
      <w:r>
        <w:t xml:space="preserve"> rip authentication key-chain” </w:t>
      </w:r>
      <w:r w:rsidR="00DD43F8">
        <w:t xml:space="preserve">and “key-string” </w:t>
      </w:r>
      <w:r>
        <w:t xml:space="preserve">in RIP. </w:t>
      </w:r>
      <w:ins w:id="224" w:author="Jonathan Camilleri" w:date="2025-09-08T18:03:00Z" w16du:dateUtc="2025-09-08T16:03:00Z">
        <w:r w:rsidR="007B75D3">
          <w:t xml:space="preserve">While </w:t>
        </w:r>
      </w:ins>
      <w:r w:rsidR="00DD43F8">
        <w:t xml:space="preserve">EIGRP and OSPF had no constantly detected results to be mentioned. </w:t>
      </w:r>
      <w:r>
        <w:t xml:space="preserve">These results suggest that the introduction of benchmark framing improved recognition of certain authentication and encryption requirements, especially within </w:t>
      </w:r>
    </w:p>
    <w:tbl>
      <w:tblPr>
        <w:tblStyle w:val="TableGrid"/>
        <w:tblpPr w:leftFromText="180" w:rightFromText="180" w:vertAnchor="text" w:horzAnchor="margin" w:tblpY="363"/>
        <w:tblW w:w="0" w:type="auto"/>
        <w:tblLook w:val="04A0" w:firstRow="1" w:lastRow="0" w:firstColumn="1" w:lastColumn="0" w:noHBand="0" w:noVBand="1"/>
      </w:tblPr>
      <w:tblGrid>
        <w:gridCol w:w="2108"/>
        <w:gridCol w:w="2570"/>
        <w:gridCol w:w="2315"/>
        <w:gridCol w:w="2013"/>
      </w:tblGrid>
      <w:tr w:rsidR="00454E52" w14:paraId="1BD6ED9E" w14:textId="77777777" w:rsidTr="00454E52">
        <w:trPr>
          <w:ins w:id="225" w:author="Jonathan Camilleri" w:date="2025-09-08T19:09:00Z" w16du:dateUtc="2025-09-08T17:09:00Z"/>
        </w:trPr>
        <w:tc>
          <w:tcPr>
            <w:tcW w:w="2108" w:type="dxa"/>
            <w:tcBorders>
              <w:top w:val="single" w:sz="8" w:space="0" w:color="auto"/>
              <w:left w:val="single" w:sz="8" w:space="0" w:color="auto"/>
              <w:bottom w:val="single" w:sz="8" w:space="0" w:color="auto"/>
              <w:right w:val="single" w:sz="8" w:space="0" w:color="auto"/>
            </w:tcBorders>
          </w:tcPr>
          <w:p w14:paraId="07ABB288" w14:textId="77777777" w:rsidR="00454E52" w:rsidRPr="002F5BB9" w:rsidRDefault="00454E52" w:rsidP="00454E52">
            <w:pPr>
              <w:jc w:val="center"/>
              <w:rPr>
                <w:ins w:id="226" w:author="Jonathan Camilleri" w:date="2025-09-08T19:09:00Z" w16du:dateUtc="2025-09-08T17:09:00Z"/>
                <w:b/>
                <w:bCs/>
              </w:rPr>
            </w:pPr>
            <w:ins w:id="227" w:author="Jonathan Camilleri" w:date="2025-09-08T19:09:00Z" w16du:dateUtc="2025-09-08T17:09:00Z">
              <w:r>
                <w:rPr>
                  <w:b/>
                  <w:bCs/>
                </w:rPr>
                <w:t>Protocol</w:t>
              </w:r>
            </w:ins>
          </w:p>
        </w:tc>
        <w:tc>
          <w:tcPr>
            <w:tcW w:w="2570" w:type="dxa"/>
            <w:tcBorders>
              <w:top w:val="single" w:sz="8" w:space="0" w:color="auto"/>
              <w:left w:val="single" w:sz="8" w:space="0" w:color="auto"/>
              <w:bottom w:val="single" w:sz="8" w:space="0" w:color="auto"/>
              <w:right w:val="single" w:sz="8" w:space="0" w:color="auto"/>
            </w:tcBorders>
          </w:tcPr>
          <w:p w14:paraId="60ECCF38" w14:textId="77777777" w:rsidR="00454E52" w:rsidRPr="002F5BB9" w:rsidRDefault="00454E52" w:rsidP="00454E52">
            <w:pPr>
              <w:jc w:val="center"/>
              <w:rPr>
                <w:ins w:id="228" w:author="Jonathan Camilleri" w:date="2025-09-08T19:09:00Z" w16du:dateUtc="2025-09-08T17:09:00Z"/>
                <w:b/>
                <w:bCs/>
              </w:rPr>
            </w:pPr>
            <w:ins w:id="229" w:author="Jonathan Camilleri" w:date="2025-09-08T19:09:00Z" w16du:dateUtc="2025-09-08T17:09:00Z">
              <w:r w:rsidRPr="002F5BB9">
                <w:rPr>
                  <w:b/>
                  <w:bCs/>
                </w:rPr>
                <w:t>Errors</w:t>
              </w:r>
            </w:ins>
          </w:p>
        </w:tc>
        <w:tc>
          <w:tcPr>
            <w:tcW w:w="2315" w:type="dxa"/>
            <w:tcBorders>
              <w:top w:val="single" w:sz="8" w:space="0" w:color="auto"/>
              <w:left w:val="single" w:sz="8" w:space="0" w:color="auto"/>
              <w:bottom w:val="single" w:sz="8" w:space="0" w:color="auto"/>
              <w:right w:val="single" w:sz="8" w:space="0" w:color="auto"/>
            </w:tcBorders>
          </w:tcPr>
          <w:p w14:paraId="77D67092" w14:textId="77777777" w:rsidR="00454E52" w:rsidRPr="002F5BB9" w:rsidRDefault="00454E52" w:rsidP="00454E52">
            <w:pPr>
              <w:jc w:val="center"/>
              <w:rPr>
                <w:ins w:id="230" w:author="Jonathan Camilleri" w:date="2025-09-08T19:09:00Z" w16du:dateUtc="2025-09-08T17:09:00Z"/>
                <w:b/>
                <w:bCs/>
              </w:rPr>
            </w:pPr>
            <w:ins w:id="231" w:author="Jonathan Camilleri" w:date="2025-09-08T19:09:00Z" w16du:dateUtc="2025-09-08T17:09:00Z">
              <w:r w:rsidRPr="002F5BB9">
                <w:rPr>
                  <w:b/>
                  <w:bCs/>
                </w:rPr>
                <w:t>Errors Detected</w:t>
              </w:r>
              <w:r>
                <w:rPr>
                  <w:b/>
                  <w:bCs/>
                </w:rPr>
                <w:br/>
                <w:t>(Amount of the error detected / Amount of total errors of that type)</w:t>
              </w:r>
            </w:ins>
          </w:p>
        </w:tc>
        <w:tc>
          <w:tcPr>
            <w:tcW w:w="2013" w:type="dxa"/>
            <w:tcBorders>
              <w:top w:val="single" w:sz="8" w:space="0" w:color="auto"/>
              <w:left w:val="single" w:sz="8" w:space="0" w:color="auto"/>
              <w:bottom w:val="single" w:sz="8" w:space="0" w:color="auto"/>
              <w:right w:val="single" w:sz="8" w:space="0" w:color="auto"/>
            </w:tcBorders>
          </w:tcPr>
          <w:p w14:paraId="78A98EC4" w14:textId="77777777" w:rsidR="00454E52" w:rsidRPr="002F5BB9" w:rsidRDefault="00454E52" w:rsidP="00454E52">
            <w:pPr>
              <w:jc w:val="center"/>
              <w:rPr>
                <w:ins w:id="232" w:author="Jonathan Camilleri" w:date="2025-09-08T19:09:00Z" w16du:dateUtc="2025-09-08T17:09:00Z"/>
                <w:b/>
                <w:bCs/>
              </w:rPr>
            </w:pPr>
            <w:ins w:id="233" w:author="Jonathan Camilleri" w:date="2025-09-08T19:09:00Z" w16du:dateUtc="2025-09-08T17:09:00Z">
              <w:r>
                <w:rPr>
                  <w:b/>
                  <w:bCs/>
                </w:rPr>
                <w:t>Detection Rate:</w:t>
              </w:r>
            </w:ins>
          </w:p>
        </w:tc>
      </w:tr>
      <w:tr w:rsidR="00454E52" w14:paraId="5D768C3A" w14:textId="77777777" w:rsidTr="00454E52">
        <w:trPr>
          <w:ins w:id="234" w:author="Jonathan Camilleri" w:date="2025-09-08T19:09:00Z" w16du:dateUtc="2025-09-08T17:09:00Z"/>
        </w:trPr>
        <w:tc>
          <w:tcPr>
            <w:tcW w:w="2108" w:type="dxa"/>
            <w:vMerge w:val="restart"/>
            <w:tcBorders>
              <w:top w:val="single" w:sz="8" w:space="0" w:color="auto"/>
            </w:tcBorders>
          </w:tcPr>
          <w:p w14:paraId="1F6675FB" w14:textId="77777777" w:rsidR="00454E52" w:rsidRDefault="00454E52" w:rsidP="00454E52">
            <w:pPr>
              <w:jc w:val="center"/>
              <w:rPr>
                <w:ins w:id="235" w:author="Jonathan Camilleri" w:date="2025-09-08T19:09:00Z" w16du:dateUtc="2025-09-08T17:09:00Z"/>
              </w:rPr>
            </w:pPr>
          </w:p>
          <w:p w14:paraId="38C8DEC6" w14:textId="77777777" w:rsidR="00454E52" w:rsidRDefault="00454E52" w:rsidP="00454E52">
            <w:pPr>
              <w:jc w:val="center"/>
              <w:rPr>
                <w:ins w:id="236" w:author="Jonathan Camilleri" w:date="2025-09-08T19:09:00Z" w16du:dateUtc="2025-09-08T17:09:00Z"/>
              </w:rPr>
            </w:pPr>
          </w:p>
          <w:p w14:paraId="0D171B70" w14:textId="77777777" w:rsidR="00454E52" w:rsidRDefault="00454E52" w:rsidP="00454E52">
            <w:pPr>
              <w:jc w:val="center"/>
              <w:rPr>
                <w:ins w:id="237" w:author="Jonathan Camilleri" w:date="2025-09-08T19:09:00Z" w16du:dateUtc="2025-09-08T17:09:00Z"/>
              </w:rPr>
            </w:pPr>
          </w:p>
          <w:p w14:paraId="4A84526E" w14:textId="77777777" w:rsidR="00454E52" w:rsidRDefault="00454E52" w:rsidP="00454E52">
            <w:pPr>
              <w:jc w:val="center"/>
              <w:rPr>
                <w:ins w:id="238" w:author="Jonathan Camilleri" w:date="2025-09-08T19:09:00Z" w16du:dateUtc="2025-09-08T17:09:00Z"/>
              </w:rPr>
            </w:pPr>
          </w:p>
          <w:p w14:paraId="515B2F62" w14:textId="77777777" w:rsidR="00454E52" w:rsidRDefault="00454E52" w:rsidP="00454E52">
            <w:pPr>
              <w:jc w:val="center"/>
              <w:rPr>
                <w:ins w:id="239" w:author="Jonathan Camilleri" w:date="2025-09-08T19:09:00Z" w16du:dateUtc="2025-09-08T17:09:00Z"/>
              </w:rPr>
            </w:pPr>
          </w:p>
          <w:p w14:paraId="3235B23F" w14:textId="77777777" w:rsidR="00454E52" w:rsidRDefault="00454E52" w:rsidP="00454E52">
            <w:pPr>
              <w:jc w:val="center"/>
              <w:rPr>
                <w:ins w:id="240" w:author="Jonathan Camilleri" w:date="2025-09-08T19:09:00Z" w16du:dateUtc="2025-09-08T17:09:00Z"/>
              </w:rPr>
            </w:pPr>
          </w:p>
          <w:p w14:paraId="5103E717" w14:textId="77777777" w:rsidR="00454E52" w:rsidRDefault="00454E52" w:rsidP="00454E52">
            <w:pPr>
              <w:jc w:val="center"/>
              <w:rPr>
                <w:ins w:id="241" w:author="Jonathan Camilleri" w:date="2025-09-08T19:09:00Z" w16du:dateUtc="2025-09-08T17:09:00Z"/>
              </w:rPr>
            </w:pPr>
          </w:p>
          <w:p w14:paraId="1DC52CC8" w14:textId="77777777" w:rsidR="00454E52" w:rsidRDefault="00454E52" w:rsidP="00454E52">
            <w:pPr>
              <w:jc w:val="center"/>
              <w:rPr>
                <w:ins w:id="242" w:author="Jonathan Camilleri" w:date="2025-09-08T19:09:00Z" w16du:dateUtc="2025-09-08T17:09:00Z"/>
              </w:rPr>
            </w:pPr>
            <w:ins w:id="243" w:author="Jonathan Camilleri" w:date="2025-09-08T19:09:00Z" w16du:dateUtc="2025-09-08T17:09:00Z">
              <w:r>
                <w:t>AAA</w:t>
              </w:r>
            </w:ins>
          </w:p>
        </w:tc>
        <w:tc>
          <w:tcPr>
            <w:tcW w:w="2570" w:type="dxa"/>
            <w:tcBorders>
              <w:top w:val="single" w:sz="8" w:space="0" w:color="auto"/>
            </w:tcBorders>
          </w:tcPr>
          <w:p w14:paraId="3053BCD0" w14:textId="77777777" w:rsidR="00454E52" w:rsidRDefault="00454E52" w:rsidP="00454E52">
            <w:pPr>
              <w:jc w:val="center"/>
              <w:rPr>
                <w:ins w:id="244" w:author="Jonathan Camilleri" w:date="2025-09-08T19:09:00Z" w16du:dateUtc="2025-09-08T17:09:00Z"/>
              </w:rPr>
            </w:pPr>
            <w:ins w:id="245" w:author="Jonathan Camilleri" w:date="2025-09-08T19:09:00Z" w16du:dateUtc="2025-09-08T17:09:00Z">
              <w:r>
                <w:t>Service password-encryption</w:t>
              </w:r>
            </w:ins>
          </w:p>
        </w:tc>
        <w:tc>
          <w:tcPr>
            <w:tcW w:w="2315" w:type="dxa"/>
            <w:tcBorders>
              <w:top w:val="single" w:sz="8" w:space="0" w:color="auto"/>
            </w:tcBorders>
          </w:tcPr>
          <w:p w14:paraId="177F4E55" w14:textId="77777777" w:rsidR="00454E52" w:rsidRDefault="00454E52" w:rsidP="00454E52">
            <w:pPr>
              <w:jc w:val="center"/>
              <w:rPr>
                <w:ins w:id="246" w:author="Jonathan Camilleri" w:date="2025-09-08T19:09:00Z" w16du:dateUtc="2025-09-08T17:09:00Z"/>
              </w:rPr>
            </w:pPr>
            <w:ins w:id="247" w:author="Jonathan Camilleri" w:date="2025-09-08T19:09:00Z" w16du:dateUtc="2025-09-08T17:09:00Z">
              <w:r>
                <w:t>3/3</w:t>
              </w:r>
            </w:ins>
          </w:p>
        </w:tc>
        <w:tc>
          <w:tcPr>
            <w:tcW w:w="2013" w:type="dxa"/>
            <w:tcBorders>
              <w:top w:val="single" w:sz="8" w:space="0" w:color="auto"/>
            </w:tcBorders>
          </w:tcPr>
          <w:p w14:paraId="09ECD365" w14:textId="77777777" w:rsidR="00454E52" w:rsidRDefault="00454E52" w:rsidP="00454E52">
            <w:pPr>
              <w:jc w:val="center"/>
              <w:rPr>
                <w:ins w:id="248" w:author="Jonathan Camilleri" w:date="2025-09-08T19:09:00Z" w16du:dateUtc="2025-09-08T17:09:00Z"/>
              </w:rPr>
            </w:pPr>
            <w:ins w:id="249" w:author="Jonathan Camilleri" w:date="2025-09-08T19:09:00Z" w16du:dateUtc="2025-09-08T17:09:00Z">
              <w:r>
                <w:t>100%</w:t>
              </w:r>
            </w:ins>
          </w:p>
        </w:tc>
      </w:tr>
      <w:tr w:rsidR="00454E52" w14:paraId="3E7DFD82" w14:textId="77777777" w:rsidTr="00454E52">
        <w:trPr>
          <w:ins w:id="250" w:author="Jonathan Camilleri" w:date="2025-09-08T19:09:00Z" w16du:dateUtc="2025-09-08T17:09:00Z"/>
        </w:trPr>
        <w:tc>
          <w:tcPr>
            <w:tcW w:w="2108" w:type="dxa"/>
            <w:vMerge/>
          </w:tcPr>
          <w:p w14:paraId="27EE724D" w14:textId="77777777" w:rsidR="00454E52" w:rsidRDefault="00454E52" w:rsidP="00454E52">
            <w:pPr>
              <w:jc w:val="center"/>
              <w:rPr>
                <w:ins w:id="251" w:author="Jonathan Camilleri" w:date="2025-09-08T19:09:00Z" w16du:dateUtc="2025-09-08T17:09:00Z"/>
                <w:rFonts w:ascii="Aptos Narrow" w:hAnsi="Aptos Narrow"/>
                <w:color w:val="000000"/>
                <w:sz w:val="22"/>
                <w:szCs w:val="22"/>
              </w:rPr>
            </w:pPr>
          </w:p>
        </w:tc>
        <w:tc>
          <w:tcPr>
            <w:tcW w:w="2570" w:type="dxa"/>
          </w:tcPr>
          <w:p w14:paraId="01A3B6AA" w14:textId="77777777" w:rsidR="00454E52" w:rsidRPr="00955301" w:rsidRDefault="00454E52" w:rsidP="00454E52">
            <w:pPr>
              <w:jc w:val="center"/>
              <w:rPr>
                <w:ins w:id="252" w:author="Jonathan Camilleri" w:date="2025-09-08T19:09:00Z" w16du:dateUtc="2025-09-08T17:09:00Z"/>
                <w:rFonts w:ascii="Aptos Narrow" w:hAnsi="Aptos Narrow"/>
                <w:color w:val="000000"/>
                <w:sz w:val="22"/>
                <w:szCs w:val="22"/>
              </w:rPr>
            </w:pPr>
            <w:ins w:id="253" w:author="Jonathan Camilleri" w:date="2025-09-08T19:09:00Z" w16du:dateUtc="2025-09-08T17:09:00Z">
              <w:r>
                <w:rPr>
                  <w:rFonts w:ascii="Aptos Narrow" w:hAnsi="Aptos Narrow"/>
                  <w:color w:val="000000"/>
                  <w:sz w:val="22"/>
                  <w:szCs w:val="22"/>
                </w:rPr>
                <w:t>Enable secret</w:t>
              </w:r>
            </w:ins>
          </w:p>
        </w:tc>
        <w:tc>
          <w:tcPr>
            <w:tcW w:w="2315" w:type="dxa"/>
          </w:tcPr>
          <w:p w14:paraId="00A33E33" w14:textId="77777777" w:rsidR="00454E52" w:rsidRDefault="00454E52" w:rsidP="00454E52">
            <w:pPr>
              <w:jc w:val="center"/>
              <w:rPr>
                <w:ins w:id="254" w:author="Jonathan Camilleri" w:date="2025-09-08T19:09:00Z" w16du:dateUtc="2025-09-08T17:09:00Z"/>
              </w:rPr>
            </w:pPr>
            <w:ins w:id="255" w:author="Jonathan Camilleri" w:date="2025-09-08T19:09:00Z" w16du:dateUtc="2025-09-08T17:09:00Z">
              <w:r>
                <w:t>1/1</w:t>
              </w:r>
            </w:ins>
          </w:p>
        </w:tc>
        <w:tc>
          <w:tcPr>
            <w:tcW w:w="2013" w:type="dxa"/>
          </w:tcPr>
          <w:p w14:paraId="1195E4FA" w14:textId="77777777" w:rsidR="00454E52" w:rsidRDefault="00454E52" w:rsidP="00454E52">
            <w:pPr>
              <w:jc w:val="center"/>
              <w:rPr>
                <w:ins w:id="256" w:author="Jonathan Camilleri" w:date="2025-09-08T19:09:00Z" w16du:dateUtc="2025-09-08T17:09:00Z"/>
              </w:rPr>
            </w:pPr>
            <w:ins w:id="257" w:author="Jonathan Camilleri" w:date="2025-09-08T19:09:00Z" w16du:dateUtc="2025-09-08T17:09:00Z">
              <w:r>
                <w:t>100%</w:t>
              </w:r>
            </w:ins>
          </w:p>
        </w:tc>
      </w:tr>
      <w:tr w:rsidR="00454E52" w14:paraId="3C6CCCF7" w14:textId="77777777" w:rsidTr="00454E52">
        <w:trPr>
          <w:ins w:id="258" w:author="Jonathan Camilleri" w:date="2025-09-08T19:09:00Z" w16du:dateUtc="2025-09-08T17:09:00Z"/>
        </w:trPr>
        <w:tc>
          <w:tcPr>
            <w:tcW w:w="2108" w:type="dxa"/>
            <w:vMerge/>
          </w:tcPr>
          <w:p w14:paraId="027335A4" w14:textId="77777777" w:rsidR="00454E52" w:rsidRDefault="00454E52" w:rsidP="00454E52">
            <w:pPr>
              <w:jc w:val="center"/>
              <w:rPr>
                <w:ins w:id="259" w:author="Jonathan Camilleri" w:date="2025-09-08T19:09:00Z" w16du:dateUtc="2025-09-08T17:09:00Z"/>
                <w:rFonts w:ascii="Aptos Narrow" w:hAnsi="Aptos Narrow"/>
                <w:color w:val="000000"/>
                <w:sz w:val="22"/>
                <w:szCs w:val="22"/>
              </w:rPr>
            </w:pPr>
          </w:p>
        </w:tc>
        <w:tc>
          <w:tcPr>
            <w:tcW w:w="2570" w:type="dxa"/>
          </w:tcPr>
          <w:p w14:paraId="18DD8270" w14:textId="77777777" w:rsidR="00454E52" w:rsidRDefault="00454E52" w:rsidP="00454E52">
            <w:pPr>
              <w:jc w:val="center"/>
              <w:rPr>
                <w:ins w:id="260" w:author="Jonathan Camilleri" w:date="2025-09-08T19:09:00Z" w16du:dateUtc="2025-09-08T17:09:00Z"/>
              </w:rPr>
            </w:pPr>
            <w:proofErr w:type="spellStart"/>
            <w:ins w:id="261" w:author="Jonathan Camilleri" w:date="2025-09-08T19:09:00Z" w16du:dateUtc="2025-09-08T17:09:00Z">
              <w:r>
                <w:rPr>
                  <w:rFonts w:ascii="Aptos Narrow" w:hAnsi="Aptos Narrow"/>
                  <w:color w:val="000000"/>
                  <w:sz w:val="22"/>
                  <w:szCs w:val="22"/>
                </w:rPr>
                <w:t>Aaa</w:t>
              </w:r>
              <w:proofErr w:type="spellEnd"/>
              <w:r>
                <w:rPr>
                  <w:rFonts w:ascii="Aptos Narrow" w:hAnsi="Aptos Narrow"/>
                  <w:color w:val="000000"/>
                  <w:sz w:val="22"/>
                  <w:szCs w:val="22"/>
                </w:rPr>
                <w:t xml:space="preserve"> authorization exec</w:t>
              </w:r>
            </w:ins>
          </w:p>
        </w:tc>
        <w:tc>
          <w:tcPr>
            <w:tcW w:w="2315" w:type="dxa"/>
          </w:tcPr>
          <w:p w14:paraId="04E1BC77" w14:textId="77777777" w:rsidR="00454E52" w:rsidRDefault="00454E52" w:rsidP="00454E52">
            <w:pPr>
              <w:jc w:val="center"/>
              <w:rPr>
                <w:ins w:id="262" w:author="Jonathan Camilleri" w:date="2025-09-08T19:09:00Z" w16du:dateUtc="2025-09-08T17:09:00Z"/>
              </w:rPr>
            </w:pPr>
            <w:ins w:id="263" w:author="Jonathan Camilleri" w:date="2025-09-08T19:09:00Z" w16du:dateUtc="2025-09-08T17:09:00Z">
              <w:r>
                <w:t>3/3</w:t>
              </w:r>
            </w:ins>
          </w:p>
        </w:tc>
        <w:tc>
          <w:tcPr>
            <w:tcW w:w="2013" w:type="dxa"/>
          </w:tcPr>
          <w:p w14:paraId="6307C711" w14:textId="77777777" w:rsidR="00454E52" w:rsidRDefault="00454E52" w:rsidP="00454E52">
            <w:pPr>
              <w:jc w:val="center"/>
              <w:rPr>
                <w:ins w:id="264" w:author="Jonathan Camilleri" w:date="2025-09-08T19:09:00Z" w16du:dateUtc="2025-09-08T17:09:00Z"/>
              </w:rPr>
            </w:pPr>
            <w:ins w:id="265" w:author="Jonathan Camilleri" w:date="2025-09-08T19:09:00Z" w16du:dateUtc="2025-09-08T17:09:00Z">
              <w:r>
                <w:t>100%</w:t>
              </w:r>
            </w:ins>
          </w:p>
        </w:tc>
      </w:tr>
      <w:tr w:rsidR="00454E52" w14:paraId="71B241CF" w14:textId="77777777" w:rsidTr="00454E52">
        <w:trPr>
          <w:ins w:id="266" w:author="Jonathan Camilleri" w:date="2025-09-08T19:09:00Z" w16du:dateUtc="2025-09-08T17:09:00Z"/>
        </w:trPr>
        <w:tc>
          <w:tcPr>
            <w:tcW w:w="2108" w:type="dxa"/>
            <w:vMerge/>
          </w:tcPr>
          <w:p w14:paraId="34FFE7E3" w14:textId="77777777" w:rsidR="00454E52" w:rsidRDefault="00454E52" w:rsidP="00454E52">
            <w:pPr>
              <w:jc w:val="center"/>
              <w:rPr>
                <w:ins w:id="267" w:author="Jonathan Camilleri" w:date="2025-09-08T19:09:00Z" w16du:dateUtc="2025-09-08T17:09:00Z"/>
                <w:rFonts w:ascii="Aptos Narrow" w:hAnsi="Aptos Narrow"/>
                <w:color w:val="000000"/>
                <w:sz w:val="22"/>
                <w:szCs w:val="22"/>
              </w:rPr>
            </w:pPr>
          </w:p>
        </w:tc>
        <w:tc>
          <w:tcPr>
            <w:tcW w:w="2570" w:type="dxa"/>
          </w:tcPr>
          <w:p w14:paraId="586FC63B" w14:textId="77777777" w:rsidR="00454E52" w:rsidRDefault="00454E52" w:rsidP="00454E52">
            <w:pPr>
              <w:jc w:val="center"/>
              <w:rPr>
                <w:ins w:id="268" w:author="Jonathan Camilleri" w:date="2025-09-08T19:09:00Z" w16du:dateUtc="2025-09-08T17:09:00Z"/>
                <w:rFonts w:ascii="Aptos Narrow" w:hAnsi="Aptos Narrow"/>
                <w:color w:val="000000"/>
                <w:sz w:val="22"/>
                <w:szCs w:val="22"/>
              </w:rPr>
            </w:pPr>
            <w:ins w:id="269" w:author="Jonathan Camilleri" w:date="2025-09-08T19:09:00Z" w16du:dateUtc="2025-09-08T17:09:00Z">
              <w:r>
                <w:rPr>
                  <w:rFonts w:ascii="Aptos Narrow" w:hAnsi="Aptos Narrow"/>
                  <w:color w:val="000000"/>
                  <w:sz w:val="22"/>
                  <w:szCs w:val="22"/>
                </w:rPr>
                <w:t xml:space="preserve">Line </w:t>
              </w:r>
              <w:proofErr w:type="spellStart"/>
              <w:r>
                <w:rPr>
                  <w:rFonts w:ascii="Aptos Narrow" w:hAnsi="Aptos Narrow"/>
                  <w:color w:val="000000"/>
                  <w:sz w:val="22"/>
                  <w:szCs w:val="22"/>
                </w:rPr>
                <w:t>vty</w:t>
              </w:r>
              <w:proofErr w:type="spellEnd"/>
            </w:ins>
          </w:p>
        </w:tc>
        <w:tc>
          <w:tcPr>
            <w:tcW w:w="2315" w:type="dxa"/>
          </w:tcPr>
          <w:p w14:paraId="5314AC4F" w14:textId="77777777" w:rsidR="00454E52" w:rsidRDefault="00454E52" w:rsidP="00454E52">
            <w:pPr>
              <w:jc w:val="center"/>
              <w:rPr>
                <w:ins w:id="270" w:author="Jonathan Camilleri" w:date="2025-09-08T19:09:00Z" w16du:dateUtc="2025-09-08T17:09:00Z"/>
              </w:rPr>
            </w:pPr>
            <w:ins w:id="271" w:author="Jonathan Camilleri" w:date="2025-09-08T19:09:00Z" w16du:dateUtc="2025-09-08T17:09:00Z">
              <w:r>
                <w:t>2/2</w:t>
              </w:r>
            </w:ins>
          </w:p>
        </w:tc>
        <w:tc>
          <w:tcPr>
            <w:tcW w:w="2013" w:type="dxa"/>
          </w:tcPr>
          <w:p w14:paraId="5B233B99" w14:textId="77777777" w:rsidR="00454E52" w:rsidRDefault="00454E52" w:rsidP="00454E52">
            <w:pPr>
              <w:jc w:val="center"/>
              <w:rPr>
                <w:ins w:id="272" w:author="Jonathan Camilleri" w:date="2025-09-08T19:09:00Z" w16du:dateUtc="2025-09-08T17:09:00Z"/>
              </w:rPr>
            </w:pPr>
            <w:ins w:id="273" w:author="Jonathan Camilleri" w:date="2025-09-08T19:09:00Z" w16du:dateUtc="2025-09-08T17:09:00Z">
              <w:r>
                <w:t>100%</w:t>
              </w:r>
            </w:ins>
          </w:p>
        </w:tc>
      </w:tr>
      <w:tr w:rsidR="00454E52" w14:paraId="6C08012C" w14:textId="77777777" w:rsidTr="00454E52">
        <w:trPr>
          <w:ins w:id="274" w:author="Jonathan Camilleri" w:date="2025-09-08T19:09:00Z" w16du:dateUtc="2025-09-08T17:09:00Z"/>
        </w:trPr>
        <w:tc>
          <w:tcPr>
            <w:tcW w:w="2108" w:type="dxa"/>
            <w:vMerge/>
          </w:tcPr>
          <w:p w14:paraId="5E938B3F" w14:textId="77777777" w:rsidR="00454E52" w:rsidRDefault="00454E52" w:rsidP="00454E52">
            <w:pPr>
              <w:jc w:val="center"/>
              <w:rPr>
                <w:ins w:id="275" w:author="Jonathan Camilleri" w:date="2025-09-08T19:09:00Z" w16du:dateUtc="2025-09-08T17:09:00Z"/>
                <w:rFonts w:ascii="Aptos Narrow" w:hAnsi="Aptos Narrow"/>
                <w:color w:val="000000"/>
                <w:sz w:val="22"/>
                <w:szCs w:val="22"/>
              </w:rPr>
            </w:pPr>
          </w:p>
        </w:tc>
        <w:tc>
          <w:tcPr>
            <w:tcW w:w="2570" w:type="dxa"/>
          </w:tcPr>
          <w:p w14:paraId="5D51E333" w14:textId="77777777" w:rsidR="00454E52" w:rsidRDefault="00454E52" w:rsidP="00454E52">
            <w:pPr>
              <w:jc w:val="center"/>
              <w:rPr>
                <w:ins w:id="276" w:author="Jonathan Camilleri" w:date="2025-09-08T19:09:00Z" w16du:dateUtc="2025-09-08T17:09:00Z"/>
                <w:rFonts w:ascii="Aptos Narrow" w:hAnsi="Aptos Narrow"/>
                <w:color w:val="000000"/>
                <w:sz w:val="22"/>
                <w:szCs w:val="22"/>
              </w:rPr>
            </w:pPr>
            <w:proofErr w:type="spellStart"/>
            <w:ins w:id="277" w:author="Jonathan Camilleri" w:date="2025-09-08T19:09:00Z" w16du:dateUtc="2025-09-08T17:09:00Z">
              <w:r>
                <w:rPr>
                  <w:rFonts w:ascii="Aptos Narrow" w:hAnsi="Aptos Narrow"/>
                  <w:color w:val="000000"/>
                  <w:sz w:val="22"/>
                  <w:szCs w:val="22"/>
                </w:rPr>
                <w:t>Aaa</w:t>
              </w:r>
              <w:proofErr w:type="spellEnd"/>
              <w:r>
                <w:rPr>
                  <w:rFonts w:ascii="Aptos Narrow" w:hAnsi="Aptos Narrow"/>
                  <w:color w:val="000000"/>
                  <w:sz w:val="22"/>
                  <w:szCs w:val="22"/>
                </w:rPr>
                <w:t xml:space="preserve"> authorization reverse-access</w:t>
              </w:r>
            </w:ins>
          </w:p>
        </w:tc>
        <w:tc>
          <w:tcPr>
            <w:tcW w:w="2315" w:type="dxa"/>
          </w:tcPr>
          <w:p w14:paraId="29860A46" w14:textId="77777777" w:rsidR="00454E52" w:rsidRDefault="00454E52" w:rsidP="00454E52">
            <w:pPr>
              <w:jc w:val="center"/>
              <w:rPr>
                <w:ins w:id="278" w:author="Jonathan Camilleri" w:date="2025-09-08T19:09:00Z" w16du:dateUtc="2025-09-08T17:09:00Z"/>
              </w:rPr>
            </w:pPr>
            <w:ins w:id="279" w:author="Jonathan Camilleri" w:date="2025-09-08T19:09:00Z" w16du:dateUtc="2025-09-08T17:09:00Z">
              <w:r>
                <w:t>3/4</w:t>
              </w:r>
            </w:ins>
          </w:p>
        </w:tc>
        <w:tc>
          <w:tcPr>
            <w:tcW w:w="2013" w:type="dxa"/>
          </w:tcPr>
          <w:p w14:paraId="1644E4BE" w14:textId="77777777" w:rsidR="00454E52" w:rsidRDefault="00454E52" w:rsidP="00454E52">
            <w:pPr>
              <w:jc w:val="center"/>
              <w:rPr>
                <w:ins w:id="280" w:author="Jonathan Camilleri" w:date="2025-09-08T19:09:00Z" w16du:dateUtc="2025-09-08T17:09:00Z"/>
              </w:rPr>
            </w:pPr>
            <w:ins w:id="281" w:author="Jonathan Camilleri" w:date="2025-09-08T19:09:00Z" w16du:dateUtc="2025-09-08T17:09:00Z">
              <w:r>
                <w:t>75%</w:t>
              </w:r>
            </w:ins>
          </w:p>
        </w:tc>
      </w:tr>
      <w:tr w:rsidR="00454E52" w14:paraId="270715DE" w14:textId="77777777" w:rsidTr="00454E52">
        <w:trPr>
          <w:ins w:id="282" w:author="Jonathan Camilleri" w:date="2025-09-08T19:09:00Z" w16du:dateUtc="2025-09-08T17:09:00Z"/>
        </w:trPr>
        <w:tc>
          <w:tcPr>
            <w:tcW w:w="2108" w:type="dxa"/>
            <w:vMerge/>
          </w:tcPr>
          <w:p w14:paraId="0A21DF03" w14:textId="77777777" w:rsidR="00454E52" w:rsidRDefault="00454E52" w:rsidP="00454E52">
            <w:pPr>
              <w:jc w:val="center"/>
              <w:rPr>
                <w:ins w:id="283" w:author="Jonathan Camilleri" w:date="2025-09-08T19:09:00Z" w16du:dateUtc="2025-09-08T17:09:00Z"/>
                <w:rFonts w:ascii="Aptos Narrow" w:hAnsi="Aptos Narrow"/>
                <w:color w:val="000000"/>
                <w:sz w:val="22"/>
                <w:szCs w:val="22"/>
              </w:rPr>
            </w:pPr>
          </w:p>
        </w:tc>
        <w:tc>
          <w:tcPr>
            <w:tcW w:w="2570" w:type="dxa"/>
          </w:tcPr>
          <w:p w14:paraId="50752A77" w14:textId="77777777" w:rsidR="00454E52" w:rsidRDefault="00454E52" w:rsidP="00454E52">
            <w:pPr>
              <w:jc w:val="center"/>
              <w:rPr>
                <w:ins w:id="284" w:author="Jonathan Camilleri" w:date="2025-09-08T19:09:00Z" w16du:dateUtc="2025-09-08T17:09:00Z"/>
                <w:rFonts w:ascii="Aptos Narrow" w:hAnsi="Aptos Narrow"/>
                <w:color w:val="000000"/>
                <w:sz w:val="22"/>
                <w:szCs w:val="22"/>
              </w:rPr>
            </w:pPr>
            <w:proofErr w:type="spellStart"/>
            <w:ins w:id="285" w:author="Jonathan Camilleri" w:date="2025-09-08T19:09:00Z" w16du:dateUtc="2025-09-08T17:09:00Z">
              <w:r>
                <w:rPr>
                  <w:rFonts w:ascii="Aptos Narrow" w:hAnsi="Aptos Narrow"/>
                  <w:color w:val="000000"/>
                  <w:sz w:val="22"/>
                  <w:szCs w:val="22"/>
                </w:rPr>
                <w:t>Aaa</w:t>
              </w:r>
              <w:proofErr w:type="spellEnd"/>
              <w:r>
                <w:rPr>
                  <w:rFonts w:ascii="Aptos Narrow" w:hAnsi="Aptos Narrow"/>
                  <w:color w:val="000000"/>
                  <w:sz w:val="22"/>
                  <w:szCs w:val="22"/>
                </w:rPr>
                <w:t xml:space="preserve"> authorization config-commands</w:t>
              </w:r>
            </w:ins>
          </w:p>
        </w:tc>
        <w:tc>
          <w:tcPr>
            <w:tcW w:w="2315" w:type="dxa"/>
          </w:tcPr>
          <w:p w14:paraId="39EAEFCC" w14:textId="77777777" w:rsidR="00454E52" w:rsidRDefault="00454E52" w:rsidP="00454E52">
            <w:pPr>
              <w:jc w:val="center"/>
              <w:rPr>
                <w:ins w:id="286" w:author="Jonathan Camilleri" w:date="2025-09-08T19:09:00Z" w16du:dateUtc="2025-09-08T17:09:00Z"/>
              </w:rPr>
            </w:pPr>
            <w:ins w:id="287" w:author="Jonathan Camilleri" w:date="2025-09-08T19:09:00Z" w16du:dateUtc="2025-09-08T17:09:00Z">
              <w:r>
                <w:t>1/2</w:t>
              </w:r>
            </w:ins>
          </w:p>
        </w:tc>
        <w:tc>
          <w:tcPr>
            <w:tcW w:w="2013" w:type="dxa"/>
          </w:tcPr>
          <w:p w14:paraId="04FE336A" w14:textId="77777777" w:rsidR="00454E52" w:rsidRDefault="00454E52" w:rsidP="00454E52">
            <w:pPr>
              <w:jc w:val="center"/>
              <w:rPr>
                <w:ins w:id="288" w:author="Jonathan Camilleri" w:date="2025-09-08T19:09:00Z" w16du:dateUtc="2025-09-08T17:09:00Z"/>
              </w:rPr>
            </w:pPr>
            <w:ins w:id="289" w:author="Jonathan Camilleri" w:date="2025-09-08T19:09:00Z" w16du:dateUtc="2025-09-08T17:09:00Z">
              <w:r>
                <w:t>50%</w:t>
              </w:r>
            </w:ins>
          </w:p>
        </w:tc>
      </w:tr>
      <w:tr w:rsidR="00454E52" w14:paraId="09900631" w14:textId="77777777" w:rsidTr="00454E52">
        <w:trPr>
          <w:ins w:id="290" w:author="Jonathan Camilleri" w:date="2025-09-08T19:09:00Z" w16du:dateUtc="2025-09-08T17:09:00Z"/>
        </w:trPr>
        <w:tc>
          <w:tcPr>
            <w:tcW w:w="2108" w:type="dxa"/>
            <w:vMerge/>
          </w:tcPr>
          <w:p w14:paraId="55DEAD81" w14:textId="77777777" w:rsidR="00454E52" w:rsidDel="00803C88" w:rsidRDefault="00454E52" w:rsidP="00454E52">
            <w:pPr>
              <w:jc w:val="center"/>
              <w:rPr>
                <w:ins w:id="291" w:author="Jonathan Camilleri" w:date="2025-09-08T19:09:00Z" w16du:dateUtc="2025-09-08T17:09:00Z"/>
                <w:rFonts w:ascii="Aptos Narrow" w:hAnsi="Aptos Narrow"/>
                <w:color w:val="000000"/>
                <w:sz w:val="22"/>
                <w:szCs w:val="22"/>
              </w:rPr>
            </w:pPr>
          </w:p>
        </w:tc>
        <w:tc>
          <w:tcPr>
            <w:tcW w:w="2570" w:type="dxa"/>
          </w:tcPr>
          <w:p w14:paraId="5AB30F1E" w14:textId="77777777" w:rsidR="00454E52" w:rsidRPr="00955301" w:rsidRDefault="00454E52" w:rsidP="00454E52">
            <w:pPr>
              <w:jc w:val="center"/>
              <w:rPr>
                <w:ins w:id="292" w:author="Jonathan Camilleri" w:date="2025-09-08T19:09:00Z" w16du:dateUtc="2025-09-08T17:09:00Z"/>
                <w:rFonts w:ascii="Aptos Narrow" w:hAnsi="Aptos Narrow"/>
                <w:color w:val="000000"/>
                <w:sz w:val="22"/>
                <w:szCs w:val="22"/>
              </w:rPr>
            </w:pPr>
            <w:proofErr w:type="spellStart"/>
            <w:ins w:id="293" w:author="Jonathan Camilleri" w:date="2025-09-08T19:09:00Z" w16du:dateUtc="2025-09-08T17:09:00Z">
              <w:r>
                <w:rPr>
                  <w:rFonts w:ascii="Aptos Narrow" w:hAnsi="Aptos Narrow"/>
                  <w:color w:val="000000"/>
                  <w:sz w:val="22"/>
                  <w:szCs w:val="22"/>
                </w:rPr>
                <w:t>aaa</w:t>
              </w:r>
              <w:proofErr w:type="spellEnd"/>
              <w:r>
                <w:rPr>
                  <w:rFonts w:ascii="Aptos Narrow" w:hAnsi="Aptos Narrow"/>
                  <w:color w:val="000000"/>
                  <w:sz w:val="22"/>
                  <w:szCs w:val="22"/>
                </w:rPr>
                <w:t xml:space="preserve"> accounting system</w:t>
              </w:r>
            </w:ins>
          </w:p>
        </w:tc>
        <w:tc>
          <w:tcPr>
            <w:tcW w:w="2315" w:type="dxa"/>
          </w:tcPr>
          <w:p w14:paraId="2257E943" w14:textId="77777777" w:rsidR="00454E52" w:rsidRDefault="00454E52" w:rsidP="00454E52">
            <w:pPr>
              <w:jc w:val="center"/>
              <w:rPr>
                <w:ins w:id="294" w:author="Jonathan Camilleri" w:date="2025-09-08T19:09:00Z" w16du:dateUtc="2025-09-08T17:09:00Z"/>
              </w:rPr>
            </w:pPr>
            <w:ins w:id="295" w:author="Jonathan Camilleri" w:date="2025-09-08T19:09:00Z" w16du:dateUtc="2025-09-08T17:09:00Z">
              <w:r>
                <w:t>0/5</w:t>
              </w:r>
            </w:ins>
          </w:p>
        </w:tc>
        <w:tc>
          <w:tcPr>
            <w:tcW w:w="2013" w:type="dxa"/>
          </w:tcPr>
          <w:p w14:paraId="219C7061" w14:textId="77777777" w:rsidR="00454E52" w:rsidRDefault="00454E52" w:rsidP="00454E52">
            <w:pPr>
              <w:jc w:val="center"/>
              <w:rPr>
                <w:ins w:id="296" w:author="Jonathan Camilleri" w:date="2025-09-08T19:09:00Z" w16du:dateUtc="2025-09-08T17:09:00Z"/>
              </w:rPr>
            </w:pPr>
            <w:ins w:id="297" w:author="Jonathan Camilleri" w:date="2025-09-08T19:09:00Z" w16du:dateUtc="2025-09-08T17:09:00Z">
              <w:r>
                <w:t>0%</w:t>
              </w:r>
            </w:ins>
          </w:p>
        </w:tc>
      </w:tr>
      <w:tr w:rsidR="00454E52" w14:paraId="5AE9C480" w14:textId="77777777" w:rsidTr="00454E52">
        <w:trPr>
          <w:ins w:id="298" w:author="Jonathan Camilleri" w:date="2025-09-08T19:09:00Z" w16du:dateUtc="2025-09-08T17:09:00Z"/>
        </w:trPr>
        <w:tc>
          <w:tcPr>
            <w:tcW w:w="2108" w:type="dxa"/>
            <w:vMerge/>
          </w:tcPr>
          <w:p w14:paraId="754A4E2E" w14:textId="77777777" w:rsidR="00454E52" w:rsidRDefault="00454E52" w:rsidP="00454E52">
            <w:pPr>
              <w:jc w:val="center"/>
              <w:rPr>
                <w:ins w:id="299" w:author="Jonathan Camilleri" w:date="2025-09-08T19:09:00Z" w16du:dateUtc="2025-09-08T17:09:00Z"/>
              </w:rPr>
            </w:pPr>
          </w:p>
        </w:tc>
        <w:tc>
          <w:tcPr>
            <w:tcW w:w="2570" w:type="dxa"/>
          </w:tcPr>
          <w:p w14:paraId="3EA62662" w14:textId="77777777" w:rsidR="00454E52" w:rsidRDefault="00454E52" w:rsidP="00454E52">
            <w:pPr>
              <w:jc w:val="center"/>
              <w:rPr>
                <w:ins w:id="300" w:author="Jonathan Camilleri" w:date="2025-09-08T19:09:00Z" w16du:dateUtc="2025-09-08T17:09:00Z"/>
              </w:rPr>
            </w:pPr>
            <w:proofErr w:type="spellStart"/>
            <w:ins w:id="301" w:author="Jonathan Camilleri" w:date="2025-09-08T19:09:00Z" w16du:dateUtc="2025-09-08T17:09:00Z">
              <w:r>
                <w:t>Aaa</w:t>
              </w:r>
              <w:proofErr w:type="spellEnd"/>
              <w:r>
                <w:t xml:space="preserve"> accounting commands 15</w:t>
              </w:r>
            </w:ins>
          </w:p>
        </w:tc>
        <w:tc>
          <w:tcPr>
            <w:tcW w:w="2315" w:type="dxa"/>
          </w:tcPr>
          <w:p w14:paraId="071B5832" w14:textId="77777777" w:rsidR="00454E52" w:rsidRDefault="00454E52" w:rsidP="00454E52">
            <w:pPr>
              <w:jc w:val="center"/>
              <w:rPr>
                <w:ins w:id="302" w:author="Jonathan Camilleri" w:date="2025-09-08T19:09:00Z" w16du:dateUtc="2025-09-08T17:09:00Z"/>
              </w:rPr>
            </w:pPr>
            <w:ins w:id="303" w:author="Jonathan Camilleri" w:date="2025-09-08T19:09:00Z" w16du:dateUtc="2025-09-08T17:09:00Z">
              <w:r>
                <w:t>0/1</w:t>
              </w:r>
            </w:ins>
          </w:p>
        </w:tc>
        <w:tc>
          <w:tcPr>
            <w:tcW w:w="2013" w:type="dxa"/>
          </w:tcPr>
          <w:p w14:paraId="3F131A6E" w14:textId="77777777" w:rsidR="00454E52" w:rsidRDefault="00454E52" w:rsidP="00454E52">
            <w:pPr>
              <w:jc w:val="center"/>
              <w:rPr>
                <w:ins w:id="304" w:author="Jonathan Camilleri" w:date="2025-09-08T19:09:00Z" w16du:dateUtc="2025-09-08T17:09:00Z"/>
              </w:rPr>
            </w:pPr>
            <w:ins w:id="305" w:author="Jonathan Camilleri" w:date="2025-09-08T19:09:00Z" w16du:dateUtc="2025-09-08T17:09:00Z">
              <w:r>
                <w:t>0%</w:t>
              </w:r>
            </w:ins>
          </w:p>
        </w:tc>
      </w:tr>
      <w:tr w:rsidR="00454E52" w14:paraId="1F46F9FC" w14:textId="77777777" w:rsidTr="00454E52">
        <w:trPr>
          <w:ins w:id="306" w:author="Jonathan Camilleri" w:date="2025-09-08T19:09:00Z" w16du:dateUtc="2025-09-08T17:09:00Z"/>
        </w:trPr>
        <w:tc>
          <w:tcPr>
            <w:tcW w:w="2108" w:type="dxa"/>
            <w:vMerge/>
          </w:tcPr>
          <w:p w14:paraId="55245AD5" w14:textId="77777777" w:rsidR="00454E52" w:rsidRDefault="00454E52" w:rsidP="00454E52">
            <w:pPr>
              <w:jc w:val="center"/>
              <w:rPr>
                <w:ins w:id="307" w:author="Jonathan Camilleri" w:date="2025-09-08T19:09:00Z" w16du:dateUtc="2025-09-08T17:09:00Z"/>
              </w:rPr>
            </w:pPr>
          </w:p>
        </w:tc>
        <w:tc>
          <w:tcPr>
            <w:tcW w:w="2570" w:type="dxa"/>
          </w:tcPr>
          <w:p w14:paraId="6EBD92A4" w14:textId="77777777" w:rsidR="00454E52" w:rsidRDefault="00454E52" w:rsidP="00454E52">
            <w:pPr>
              <w:jc w:val="center"/>
              <w:rPr>
                <w:ins w:id="308" w:author="Jonathan Camilleri" w:date="2025-09-08T19:09:00Z" w16du:dateUtc="2025-09-08T17:09:00Z"/>
              </w:rPr>
            </w:pPr>
            <w:proofErr w:type="spellStart"/>
            <w:ins w:id="309" w:author="Jonathan Camilleri" w:date="2025-09-08T19:09:00Z" w16du:dateUtc="2025-09-08T17:09:00Z">
              <w:r>
                <w:t>Aaa</w:t>
              </w:r>
              <w:proofErr w:type="spellEnd"/>
              <w:r>
                <w:t xml:space="preserve"> new-model</w:t>
              </w:r>
            </w:ins>
          </w:p>
        </w:tc>
        <w:tc>
          <w:tcPr>
            <w:tcW w:w="2315" w:type="dxa"/>
          </w:tcPr>
          <w:p w14:paraId="79AF81AE" w14:textId="77777777" w:rsidR="00454E52" w:rsidRDefault="00454E52" w:rsidP="00454E52">
            <w:pPr>
              <w:jc w:val="center"/>
              <w:rPr>
                <w:ins w:id="310" w:author="Jonathan Camilleri" w:date="2025-09-08T19:09:00Z" w16du:dateUtc="2025-09-08T17:09:00Z"/>
              </w:rPr>
            </w:pPr>
            <w:ins w:id="311" w:author="Jonathan Camilleri" w:date="2025-09-08T19:09:00Z" w16du:dateUtc="2025-09-08T17:09:00Z">
              <w:r>
                <w:t>0/2</w:t>
              </w:r>
            </w:ins>
          </w:p>
        </w:tc>
        <w:tc>
          <w:tcPr>
            <w:tcW w:w="2013" w:type="dxa"/>
          </w:tcPr>
          <w:p w14:paraId="5D0EE3D3" w14:textId="77777777" w:rsidR="00454E52" w:rsidRDefault="00454E52" w:rsidP="00454E52">
            <w:pPr>
              <w:jc w:val="center"/>
              <w:rPr>
                <w:ins w:id="312" w:author="Jonathan Camilleri" w:date="2025-09-08T19:09:00Z" w16du:dateUtc="2025-09-08T17:09:00Z"/>
              </w:rPr>
            </w:pPr>
            <w:ins w:id="313" w:author="Jonathan Camilleri" w:date="2025-09-08T19:09:00Z" w16du:dateUtc="2025-09-08T17:09:00Z">
              <w:r>
                <w:t>0%</w:t>
              </w:r>
            </w:ins>
          </w:p>
        </w:tc>
      </w:tr>
      <w:tr w:rsidR="00454E52" w14:paraId="493097C5" w14:textId="77777777" w:rsidTr="00454E52">
        <w:trPr>
          <w:ins w:id="314" w:author="Jonathan Camilleri" w:date="2025-09-08T19:09:00Z" w16du:dateUtc="2025-09-08T17:09:00Z"/>
        </w:trPr>
        <w:tc>
          <w:tcPr>
            <w:tcW w:w="2108" w:type="dxa"/>
            <w:vMerge/>
            <w:tcBorders>
              <w:bottom w:val="single" w:sz="8" w:space="0" w:color="auto"/>
            </w:tcBorders>
          </w:tcPr>
          <w:p w14:paraId="00F0F458" w14:textId="77777777" w:rsidR="00454E52" w:rsidRDefault="00454E52" w:rsidP="00454E52">
            <w:pPr>
              <w:jc w:val="center"/>
              <w:rPr>
                <w:ins w:id="315" w:author="Jonathan Camilleri" w:date="2025-09-08T19:09:00Z" w16du:dateUtc="2025-09-08T17:09:00Z"/>
              </w:rPr>
            </w:pPr>
          </w:p>
        </w:tc>
        <w:tc>
          <w:tcPr>
            <w:tcW w:w="2570" w:type="dxa"/>
            <w:tcBorders>
              <w:bottom w:val="single" w:sz="8" w:space="0" w:color="auto"/>
            </w:tcBorders>
          </w:tcPr>
          <w:p w14:paraId="36DA857F" w14:textId="77777777" w:rsidR="00454E52" w:rsidRDefault="00454E52" w:rsidP="00454E52">
            <w:pPr>
              <w:jc w:val="center"/>
              <w:rPr>
                <w:ins w:id="316" w:author="Jonathan Camilleri" w:date="2025-09-08T19:09:00Z" w16du:dateUtc="2025-09-08T17:09:00Z"/>
              </w:rPr>
            </w:pPr>
            <w:proofErr w:type="spellStart"/>
            <w:ins w:id="317" w:author="Jonathan Camilleri" w:date="2025-09-08T19:09:00Z" w16du:dateUtc="2025-09-08T17:09:00Z">
              <w:r>
                <w:t>Aaa</w:t>
              </w:r>
              <w:proofErr w:type="spellEnd"/>
              <w:r>
                <w:t xml:space="preserve"> authorization network</w:t>
              </w:r>
            </w:ins>
          </w:p>
        </w:tc>
        <w:tc>
          <w:tcPr>
            <w:tcW w:w="2315" w:type="dxa"/>
            <w:tcBorders>
              <w:bottom w:val="single" w:sz="8" w:space="0" w:color="auto"/>
            </w:tcBorders>
          </w:tcPr>
          <w:p w14:paraId="78403572" w14:textId="77777777" w:rsidR="00454E52" w:rsidRDefault="00454E52" w:rsidP="00454E52">
            <w:pPr>
              <w:jc w:val="center"/>
              <w:rPr>
                <w:ins w:id="318" w:author="Jonathan Camilleri" w:date="2025-09-08T19:09:00Z" w16du:dateUtc="2025-09-08T17:09:00Z"/>
              </w:rPr>
            </w:pPr>
            <w:ins w:id="319" w:author="Jonathan Camilleri" w:date="2025-09-08T19:09:00Z" w16du:dateUtc="2025-09-08T17:09:00Z">
              <w:r>
                <w:t>0/2</w:t>
              </w:r>
            </w:ins>
          </w:p>
        </w:tc>
        <w:tc>
          <w:tcPr>
            <w:tcW w:w="2013" w:type="dxa"/>
            <w:tcBorders>
              <w:bottom w:val="single" w:sz="8" w:space="0" w:color="auto"/>
            </w:tcBorders>
          </w:tcPr>
          <w:p w14:paraId="524F59B0" w14:textId="77777777" w:rsidR="00454E52" w:rsidRDefault="00454E52" w:rsidP="00454E52">
            <w:pPr>
              <w:jc w:val="center"/>
              <w:rPr>
                <w:ins w:id="320" w:author="Jonathan Camilleri" w:date="2025-09-08T19:09:00Z" w16du:dateUtc="2025-09-08T17:09:00Z"/>
              </w:rPr>
            </w:pPr>
            <w:ins w:id="321" w:author="Jonathan Camilleri" w:date="2025-09-08T19:09:00Z" w16du:dateUtc="2025-09-08T17:09:00Z">
              <w:r>
                <w:t>0%</w:t>
              </w:r>
            </w:ins>
          </w:p>
        </w:tc>
      </w:tr>
      <w:tr w:rsidR="00454E52" w14:paraId="156F0CE5" w14:textId="77777777" w:rsidTr="00454E52">
        <w:trPr>
          <w:ins w:id="322" w:author="Jonathan Camilleri" w:date="2025-09-08T19:09:00Z" w16du:dateUtc="2025-09-08T17:09:00Z"/>
        </w:trPr>
        <w:tc>
          <w:tcPr>
            <w:tcW w:w="2108" w:type="dxa"/>
            <w:vMerge w:val="restart"/>
            <w:tcBorders>
              <w:top w:val="single" w:sz="8" w:space="0" w:color="auto"/>
            </w:tcBorders>
          </w:tcPr>
          <w:p w14:paraId="683B2A72" w14:textId="77777777" w:rsidR="00454E52" w:rsidRDefault="00454E52" w:rsidP="00454E52">
            <w:pPr>
              <w:jc w:val="center"/>
              <w:rPr>
                <w:ins w:id="323" w:author="Jonathan Camilleri" w:date="2025-09-08T19:09:00Z" w16du:dateUtc="2025-09-08T17:09:00Z"/>
              </w:rPr>
            </w:pPr>
          </w:p>
          <w:p w14:paraId="40D83500" w14:textId="77777777" w:rsidR="00454E52" w:rsidRDefault="00454E52" w:rsidP="00454E52">
            <w:pPr>
              <w:jc w:val="center"/>
              <w:rPr>
                <w:ins w:id="324" w:author="Jonathan Camilleri" w:date="2025-09-08T19:09:00Z" w16du:dateUtc="2025-09-08T17:09:00Z"/>
              </w:rPr>
            </w:pPr>
          </w:p>
          <w:p w14:paraId="417615D2" w14:textId="77777777" w:rsidR="00454E52" w:rsidRDefault="00454E52" w:rsidP="00454E52">
            <w:pPr>
              <w:jc w:val="center"/>
              <w:rPr>
                <w:ins w:id="325" w:author="Jonathan Camilleri" w:date="2025-09-08T19:09:00Z" w16du:dateUtc="2025-09-08T17:09:00Z"/>
              </w:rPr>
            </w:pPr>
          </w:p>
          <w:p w14:paraId="6A2FE471" w14:textId="77777777" w:rsidR="00454E52" w:rsidRDefault="00454E52" w:rsidP="00454E52">
            <w:pPr>
              <w:jc w:val="center"/>
              <w:rPr>
                <w:ins w:id="326" w:author="Jonathan Camilleri" w:date="2025-09-08T19:09:00Z" w16du:dateUtc="2025-09-08T17:09:00Z"/>
              </w:rPr>
            </w:pPr>
          </w:p>
          <w:p w14:paraId="4A5BA402" w14:textId="77777777" w:rsidR="00454E52" w:rsidRDefault="00454E52" w:rsidP="00454E52">
            <w:pPr>
              <w:jc w:val="center"/>
              <w:rPr>
                <w:ins w:id="327" w:author="Jonathan Camilleri" w:date="2025-09-08T19:09:00Z" w16du:dateUtc="2025-09-08T17:09:00Z"/>
              </w:rPr>
            </w:pPr>
            <w:ins w:id="328" w:author="Jonathan Camilleri" w:date="2025-09-08T19:09:00Z" w16du:dateUtc="2025-09-08T17:09:00Z">
              <w:r>
                <w:t>EIGRP</w:t>
              </w:r>
            </w:ins>
          </w:p>
        </w:tc>
        <w:tc>
          <w:tcPr>
            <w:tcW w:w="2570" w:type="dxa"/>
            <w:tcBorders>
              <w:top w:val="single" w:sz="8" w:space="0" w:color="auto"/>
            </w:tcBorders>
          </w:tcPr>
          <w:p w14:paraId="38AFBC37" w14:textId="77777777" w:rsidR="00454E52" w:rsidRDefault="00454E52" w:rsidP="00454E52">
            <w:pPr>
              <w:jc w:val="center"/>
              <w:rPr>
                <w:ins w:id="329" w:author="Jonathan Camilleri" w:date="2025-09-08T19:09:00Z" w16du:dateUtc="2025-09-08T17:09:00Z"/>
              </w:rPr>
            </w:pPr>
            <w:ins w:id="330" w:author="Jonathan Camilleri" w:date="2025-09-08T19:09:00Z" w16du:dateUtc="2025-09-08T17:09:00Z">
              <w:r>
                <w:t>key</w:t>
              </w:r>
            </w:ins>
          </w:p>
        </w:tc>
        <w:tc>
          <w:tcPr>
            <w:tcW w:w="2315" w:type="dxa"/>
            <w:tcBorders>
              <w:top w:val="single" w:sz="8" w:space="0" w:color="auto"/>
            </w:tcBorders>
          </w:tcPr>
          <w:p w14:paraId="48D45B81" w14:textId="77777777" w:rsidR="00454E52" w:rsidRDefault="00454E52" w:rsidP="00454E52">
            <w:pPr>
              <w:jc w:val="center"/>
              <w:rPr>
                <w:ins w:id="331" w:author="Jonathan Camilleri" w:date="2025-09-08T19:09:00Z" w16du:dateUtc="2025-09-08T17:09:00Z"/>
              </w:rPr>
            </w:pPr>
            <w:ins w:id="332" w:author="Jonathan Camilleri" w:date="2025-09-08T19:09:00Z" w16du:dateUtc="2025-09-08T17:09:00Z">
              <w:r>
                <w:t>2/3</w:t>
              </w:r>
            </w:ins>
          </w:p>
        </w:tc>
        <w:tc>
          <w:tcPr>
            <w:tcW w:w="2013" w:type="dxa"/>
            <w:tcBorders>
              <w:top w:val="single" w:sz="8" w:space="0" w:color="auto"/>
            </w:tcBorders>
          </w:tcPr>
          <w:p w14:paraId="15C72F52" w14:textId="77777777" w:rsidR="00454E52" w:rsidRDefault="00454E52" w:rsidP="00454E52">
            <w:pPr>
              <w:jc w:val="center"/>
              <w:rPr>
                <w:ins w:id="333" w:author="Jonathan Camilleri" w:date="2025-09-08T19:09:00Z" w16du:dateUtc="2025-09-08T17:09:00Z"/>
              </w:rPr>
            </w:pPr>
            <w:ins w:id="334" w:author="Jonathan Camilleri" w:date="2025-09-08T19:09:00Z" w16du:dateUtc="2025-09-08T17:09:00Z">
              <w:r>
                <w:t>66%</w:t>
              </w:r>
            </w:ins>
          </w:p>
        </w:tc>
      </w:tr>
      <w:tr w:rsidR="00454E52" w14:paraId="5D5E312B" w14:textId="77777777" w:rsidTr="00454E52">
        <w:trPr>
          <w:ins w:id="335" w:author="Jonathan Camilleri" w:date="2025-09-08T19:09:00Z" w16du:dateUtc="2025-09-08T17:09:00Z"/>
        </w:trPr>
        <w:tc>
          <w:tcPr>
            <w:tcW w:w="2108" w:type="dxa"/>
            <w:vMerge/>
          </w:tcPr>
          <w:p w14:paraId="604E7831" w14:textId="77777777" w:rsidR="00454E52" w:rsidRDefault="00454E52" w:rsidP="00454E52">
            <w:pPr>
              <w:jc w:val="center"/>
              <w:rPr>
                <w:ins w:id="336" w:author="Jonathan Camilleri" w:date="2025-09-08T19:09:00Z" w16du:dateUtc="2025-09-08T17:09:00Z"/>
              </w:rPr>
            </w:pPr>
          </w:p>
        </w:tc>
        <w:tc>
          <w:tcPr>
            <w:tcW w:w="2570" w:type="dxa"/>
          </w:tcPr>
          <w:p w14:paraId="3D65E92F" w14:textId="77777777" w:rsidR="00454E52" w:rsidRDefault="00454E52" w:rsidP="00454E52">
            <w:pPr>
              <w:jc w:val="center"/>
              <w:rPr>
                <w:ins w:id="337" w:author="Jonathan Camilleri" w:date="2025-09-08T19:09:00Z" w16du:dateUtc="2025-09-08T17:09:00Z"/>
              </w:rPr>
            </w:pPr>
            <w:ins w:id="338" w:author="Jonathan Camilleri" w:date="2025-09-08T19:09:00Z" w16du:dateUtc="2025-09-08T17:09:00Z">
              <w:r>
                <w:t xml:space="preserve">Ip authentication mode </w:t>
              </w:r>
              <w:proofErr w:type="spellStart"/>
              <w:r>
                <w:t>eigrp</w:t>
              </w:r>
              <w:proofErr w:type="spellEnd"/>
              <w:r>
                <w:t xml:space="preserve"> md5</w:t>
              </w:r>
            </w:ins>
          </w:p>
        </w:tc>
        <w:tc>
          <w:tcPr>
            <w:tcW w:w="2315" w:type="dxa"/>
          </w:tcPr>
          <w:p w14:paraId="09AF93CF" w14:textId="77777777" w:rsidR="00454E52" w:rsidRDefault="00454E52" w:rsidP="00454E52">
            <w:pPr>
              <w:jc w:val="center"/>
              <w:rPr>
                <w:ins w:id="339" w:author="Jonathan Camilleri" w:date="2025-09-08T19:09:00Z" w16du:dateUtc="2025-09-08T17:09:00Z"/>
              </w:rPr>
            </w:pPr>
            <w:ins w:id="340" w:author="Jonathan Camilleri" w:date="2025-09-08T19:09:00Z" w16du:dateUtc="2025-09-08T17:09:00Z">
              <w:r>
                <w:t>2/4</w:t>
              </w:r>
            </w:ins>
          </w:p>
        </w:tc>
        <w:tc>
          <w:tcPr>
            <w:tcW w:w="2013" w:type="dxa"/>
          </w:tcPr>
          <w:p w14:paraId="2FC6169C" w14:textId="77777777" w:rsidR="00454E52" w:rsidRDefault="00454E52" w:rsidP="00454E52">
            <w:pPr>
              <w:jc w:val="center"/>
              <w:rPr>
                <w:ins w:id="341" w:author="Jonathan Camilleri" w:date="2025-09-08T19:09:00Z" w16du:dateUtc="2025-09-08T17:09:00Z"/>
              </w:rPr>
            </w:pPr>
            <w:ins w:id="342" w:author="Jonathan Camilleri" w:date="2025-09-08T19:09:00Z" w16du:dateUtc="2025-09-08T17:09:00Z">
              <w:r>
                <w:t>50%</w:t>
              </w:r>
            </w:ins>
          </w:p>
        </w:tc>
      </w:tr>
      <w:tr w:rsidR="00454E52" w14:paraId="75B2A9A9" w14:textId="77777777" w:rsidTr="00454E52">
        <w:trPr>
          <w:ins w:id="343" w:author="Jonathan Camilleri" w:date="2025-09-08T19:09:00Z" w16du:dateUtc="2025-09-08T17:09:00Z"/>
        </w:trPr>
        <w:tc>
          <w:tcPr>
            <w:tcW w:w="2108" w:type="dxa"/>
            <w:vMerge/>
          </w:tcPr>
          <w:p w14:paraId="019117F1" w14:textId="77777777" w:rsidR="00454E52" w:rsidRDefault="00454E52" w:rsidP="00454E52">
            <w:pPr>
              <w:jc w:val="center"/>
              <w:rPr>
                <w:ins w:id="344" w:author="Jonathan Camilleri" w:date="2025-09-08T19:09:00Z" w16du:dateUtc="2025-09-08T17:09:00Z"/>
              </w:rPr>
            </w:pPr>
          </w:p>
        </w:tc>
        <w:tc>
          <w:tcPr>
            <w:tcW w:w="2570" w:type="dxa"/>
          </w:tcPr>
          <w:p w14:paraId="36501972" w14:textId="77777777" w:rsidR="00454E52" w:rsidRDefault="00454E52" w:rsidP="00454E52">
            <w:pPr>
              <w:jc w:val="center"/>
              <w:rPr>
                <w:ins w:id="345" w:author="Jonathan Camilleri" w:date="2025-09-08T19:09:00Z" w16du:dateUtc="2025-09-08T17:09:00Z"/>
              </w:rPr>
            </w:pPr>
            <w:ins w:id="346" w:author="Jonathan Camilleri" w:date="2025-09-08T19:09:00Z" w16du:dateUtc="2025-09-08T17:09:00Z">
              <w:r>
                <w:t xml:space="preserve">Ip authentication key-chain </w:t>
              </w:r>
              <w:proofErr w:type="spellStart"/>
              <w:r>
                <w:t>eigrp</w:t>
              </w:r>
              <w:proofErr w:type="spellEnd"/>
            </w:ins>
          </w:p>
        </w:tc>
        <w:tc>
          <w:tcPr>
            <w:tcW w:w="2315" w:type="dxa"/>
          </w:tcPr>
          <w:p w14:paraId="39ECFA4A" w14:textId="77777777" w:rsidR="00454E52" w:rsidRDefault="00454E52" w:rsidP="00454E52">
            <w:pPr>
              <w:jc w:val="center"/>
              <w:rPr>
                <w:ins w:id="347" w:author="Jonathan Camilleri" w:date="2025-09-08T19:09:00Z" w16du:dateUtc="2025-09-08T17:09:00Z"/>
              </w:rPr>
            </w:pPr>
            <w:ins w:id="348" w:author="Jonathan Camilleri" w:date="2025-09-08T19:09:00Z" w16du:dateUtc="2025-09-08T17:09:00Z">
              <w:r>
                <w:t>3/9</w:t>
              </w:r>
            </w:ins>
          </w:p>
        </w:tc>
        <w:tc>
          <w:tcPr>
            <w:tcW w:w="2013" w:type="dxa"/>
          </w:tcPr>
          <w:p w14:paraId="534ABFF3" w14:textId="77777777" w:rsidR="00454E52" w:rsidRDefault="00454E52" w:rsidP="00454E52">
            <w:pPr>
              <w:jc w:val="center"/>
              <w:rPr>
                <w:ins w:id="349" w:author="Jonathan Camilleri" w:date="2025-09-08T19:09:00Z" w16du:dateUtc="2025-09-08T17:09:00Z"/>
              </w:rPr>
            </w:pPr>
            <w:ins w:id="350" w:author="Jonathan Camilleri" w:date="2025-09-08T19:09:00Z" w16du:dateUtc="2025-09-08T17:09:00Z">
              <w:r>
                <w:t>33%</w:t>
              </w:r>
            </w:ins>
          </w:p>
        </w:tc>
      </w:tr>
      <w:tr w:rsidR="00454E52" w14:paraId="58739699" w14:textId="77777777" w:rsidTr="00454E52">
        <w:trPr>
          <w:ins w:id="351" w:author="Jonathan Camilleri" w:date="2025-09-08T19:09:00Z" w16du:dateUtc="2025-09-08T17:09:00Z"/>
        </w:trPr>
        <w:tc>
          <w:tcPr>
            <w:tcW w:w="2108" w:type="dxa"/>
            <w:vMerge/>
          </w:tcPr>
          <w:p w14:paraId="6223B72C" w14:textId="77777777" w:rsidR="00454E52" w:rsidRDefault="00454E52" w:rsidP="00454E52">
            <w:pPr>
              <w:jc w:val="center"/>
              <w:rPr>
                <w:ins w:id="352" w:author="Jonathan Camilleri" w:date="2025-09-08T19:09:00Z" w16du:dateUtc="2025-09-08T17:09:00Z"/>
              </w:rPr>
            </w:pPr>
          </w:p>
        </w:tc>
        <w:tc>
          <w:tcPr>
            <w:tcW w:w="2570" w:type="dxa"/>
          </w:tcPr>
          <w:p w14:paraId="0F36F9B7" w14:textId="77777777" w:rsidR="00454E52" w:rsidRDefault="00454E52" w:rsidP="00454E52">
            <w:pPr>
              <w:jc w:val="center"/>
              <w:rPr>
                <w:ins w:id="353" w:author="Jonathan Camilleri" w:date="2025-09-08T19:09:00Z" w16du:dateUtc="2025-09-08T17:09:00Z"/>
              </w:rPr>
            </w:pPr>
            <w:ins w:id="354" w:author="Jonathan Camilleri" w:date="2025-09-08T19:09:00Z" w16du:dateUtc="2025-09-08T17:09:00Z">
              <w:r>
                <w:t>Key-chain</w:t>
              </w:r>
            </w:ins>
          </w:p>
        </w:tc>
        <w:tc>
          <w:tcPr>
            <w:tcW w:w="2315" w:type="dxa"/>
          </w:tcPr>
          <w:p w14:paraId="4B169614" w14:textId="77777777" w:rsidR="00454E52" w:rsidRDefault="00454E52" w:rsidP="00454E52">
            <w:pPr>
              <w:jc w:val="center"/>
              <w:rPr>
                <w:ins w:id="355" w:author="Jonathan Camilleri" w:date="2025-09-08T19:09:00Z" w16du:dateUtc="2025-09-08T17:09:00Z"/>
              </w:rPr>
            </w:pPr>
            <w:ins w:id="356" w:author="Jonathan Camilleri" w:date="2025-09-08T19:09:00Z" w16du:dateUtc="2025-09-08T17:09:00Z">
              <w:r>
                <w:t>1/4</w:t>
              </w:r>
            </w:ins>
          </w:p>
        </w:tc>
        <w:tc>
          <w:tcPr>
            <w:tcW w:w="2013" w:type="dxa"/>
          </w:tcPr>
          <w:p w14:paraId="3C886ABD" w14:textId="77777777" w:rsidR="00454E52" w:rsidRDefault="00454E52" w:rsidP="00454E52">
            <w:pPr>
              <w:jc w:val="center"/>
              <w:rPr>
                <w:ins w:id="357" w:author="Jonathan Camilleri" w:date="2025-09-08T19:09:00Z" w16du:dateUtc="2025-09-08T17:09:00Z"/>
              </w:rPr>
            </w:pPr>
            <w:ins w:id="358" w:author="Jonathan Camilleri" w:date="2025-09-08T19:09:00Z" w16du:dateUtc="2025-09-08T17:09:00Z">
              <w:r>
                <w:t>25%</w:t>
              </w:r>
            </w:ins>
          </w:p>
        </w:tc>
      </w:tr>
      <w:tr w:rsidR="00454E52" w14:paraId="18300239" w14:textId="77777777" w:rsidTr="00454E52">
        <w:trPr>
          <w:ins w:id="359" w:author="Jonathan Camilleri" w:date="2025-09-08T19:09:00Z" w16du:dateUtc="2025-09-08T17:09:00Z"/>
        </w:trPr>
        <w:tc>
          <w:tcPr>
            <w:tcW w:w="2108" w:type="dxa"/>
            <w:vMerge/>
          </w:tcPr>
          <w:p w14:paraId="65653F6D" w14:textId="77777777" w:rsidR="00454E52" w:rsidRDefault="00454E52" w:rsidP="00454E52">
            <w:pPr>
              <w:jc w:val="center"/>
              <w:rPr>
                <w:ins w:id="360" w:author="Jonathan Camilleri" w:date="2025-09-08T19:09:00Z" w16du:dateUtc="2025-09-08T17:09:00Z"/>
              </w:rPr>
            </w:pPr>
          </w:p>
        </w:tc>
        <w:tc>
          <w:tcPr>
            <w:tcW w:w="2570" w:type="dxa"/>
          </w:tcPr>
          <w:p w14:paraId="783F1C40" w14:textId="77777777" w:rsidR="00454E52" w:rsidRDefault="00454E52" w:rsidP="00454E52">
            <w:pPr>
              <w:jc w:val="center"/>
              <w:rPr>
                <w:ins w:id="361" w:author="Jonathan Camilleri" w:date="2025-09-08T19:09:00Z" w16du:dateUtc="2025-09-08T17:09:00Z"/>
              </w:rPr>
            </w:pPr>
            <w:ins w:id="362" w:author="Jonathan Camilleri" w:date="2025-09-08T19:09:00Z" w16du:dateUtc="2025-09-08T17:09:00Z">
              <w:r>
                <w:t>Passive-interface</w:t>
              </w:r>
            </w:ins>
          </w:p>
        </w:tc>
        <w:tc>
          <w:tcPr>
            <w:tcW w:w="2315" w:type="dxa"/>
          </w:tcPr>
          <w:p w14:paraId="282BB36B" w14:textId="77777777" w:rsidR="00454E52" w:rsidRDefault="00454E52" w:rsidP="00454E52">
            <w:pPr>
              <w:jc w:val="center"/>
              <w:rPr>
                <w:ins w:id="363" w:author="Jonathan Camilleri" w:date="2025-09-08T19:09:00Z" w16du:dateUtc="2025-09-08T17:09:00Z"/>
              </w:rPr>
            </w:pPr>
            <w:ins w:id="364" w:author="Jonathan Camilleri" w:date="2025-09-08T19:09:00Z" w16du:dateUtc="2025-09-08T17:09:00Z">
              <w:r>
                <w:t>1/7</w:t>
              </w:r>
            </w:ins>
          </w:p>
        </w:tc>
        <w:tc>
          <w:tcPr>
            <w:tcW w:w="2013" w:type="dxa"/>
          </w:tcPr>
          <w:p w14:paraId="2F8EE691" w14:textId="77777777" w:rsidR="00454E52" w:rsidRDefault="00454E52" w:rsidP="00454E52">
            <w:pPr>
              <w:jc w:val="center"/>
              <w:rPr>
                <w:ins w:id="365" w:author="Jonathan Camilleri" w:date="2025-09-08T19:09:00Z" w16du:dateUtc="2025-09-08T17:09:00Z"/>
              </w:rPr>
            </w:pPr>
            <w:ins w:id="366" w:author="Jonathan Camilleri" w:date="2025-09-08T19:09:00Z" w16du:dateUtc="2025-09-08T17:09:00Z">
              <w:r>
                <w:t>14%</w:t>
              </w:r>
            </w:ins>
          </w:p>
        </w:tc>
      </w:tr>
      <w:tr w:rsidR="00454E52" w14:paraId="30D23488" w14:textId="77777777" w:rsidTr="00454E52">
        <w:trPr>
          <w:ins w:id="367" w:author="Jonathan Camilleri" w:date="2025-09-08T19:09:00Z" w16du:dateUtc="2025-09-08T17:09:00Z"/>
        </w:trPr>
        <w:tc>
          <w:tcPr>
            <w:tcW w:w="2108" w:type="dxa"/>
            <w:vMerge/>
          </w:tcPr>
          <w:p w14:paraId="04D20B5E" w14:textId="77777777" w:rsidR="00454E52" w:rsidRDefault="00454E52" w:rsidP="00454E52">
            <w:pPr>
              <w:jc w:val="center"/>
              <w:rPr>
                <w:ins w:id="368" w:author="Jonathan Camilleri" w:date="2025-09-08T19:09:00Z" w16du:dateUtc="2025-09-08T17:09:00Z"/>
              </w:rPr>
            </w:pPr>
          </w:p>
        </w:tc>
        <w:tc>
          <w:tcPr>
            <w:tcW w:w="2570" w:type="dxa"/>
          </w:tcPr>
          <w:p w14:paraId="090AD3A4" w14:textId="77777777" w:rsidR="00454E52" w:rsidRPr="002F5BB9" w:rsidRDefault="00454E52" w:rsidP="00454E52">
            <w:pPr>
              <w:jc w:val="center"/>
              <w:rPr>
                <w:ins w:id="369" w:author="Jonathan Camilleri" w:date="2025-09-08T19:09:00Z" w16du:dateUtc="2025-09-08T17:09:00Z"/>
              </w:rPr>
            </w:pPr>
            <w:ins w:id="370" w:author="Jonathan Camilleri" w:date="2025-09-08T19:09:00Z" w16du:dateUtc="2025-09-08T17:09:00Z">
              <w:r>
                <w:t xml:space="preserve">Router </w:t>
              </w:r>
              <w:proofErr w:type="spellStart"/>
              <w:r>
                <w:t>eigrp</w:t>
              </w:r>
              <w:proofErr w:type="spellEnd"/>
            </w:ins>
          </w:p>
        </w:tc>
        <w:tc>
          <w:tcPr>
            <w:tcW w:w="2315" w:type="dxa"/>
          </w:tcPr>
          <w:p w14:paraId="7F6600C8" w14:textId="77777777" w:rsidR="00454E52" w:rsidRPr="00A70D47" w:rsidRDefault="00454E52" w:rsidP="00454E52">
            <w:pPr>
              <w:jc w:val="center"/>
              <w:rPr>
                <w:ins w:id="371" w:author="Jonathan Camilleri" w:date="2025-09-08T19:09:00Z" w16du:dateUtc="2025-09-08T17:09:00Z"/>
              </w:rPr>
            </w:pPr>
            <w:ins w:id="372" w:author="Jonathan Camilleri" w:date="2025-09-08T19:09:00Z" w16du:dateUtc="2025-09-08T17:09:00Z">
              <w:r>
                <w:t>0/2</w:t>
              </w:r>
            </w:ins>
          </w:p>
        </w:tc>
        <w:tc>
          <w:tcPr>
            <w:tcW w:w="2013" w:type="dxa"/>
          </w:tcPr>
          <w:p w14:paraId="0739006E" w14:textId="77777777" w:rsidR="00454E52" w:rsidRDefault="00454E52" w:rsidP="00454E52">
            <w:pPr>
              <w:jc w:val="center"/>
              <w:rPr>
                <w:ins w:id="373" w:author="Jonathan Camilleri" w:date="2025-09-08T19:09:00Z" w16du:dateUtc="2025-09-08T17:09:00Z"/>
              </w:rPr>
            </w:pPr>
            <w:ins w:id="374" w:author="Jonathan Camilleri" w:date="2025-09-08T19:09:00Z" w16du:dateUtc="2025-09-08T17:09:00Z">
              <w:r>
                <w:t>0%</w:t>
              </w:r>
            </w:ins>
          </w:p>
        </w:tc>
      </w:tr>
      <w:tr w:rsidR="00454E52" w14:paraId="5411E554" w14:textId="77777777" w:rsidTr="00454E52">
        <w:trPr>
          <w:ins w:id="375" w:author="Jonathan Camilleri" w:date="2025-09-08T19:09:00Z" w16du:dateUtc="2025-09-08T17:09:00Z"/>
        </w:trPr>
        <w:tc>
          <w:tcPr>
            <w:tcW w:w="2108" w:type="dxa"/>
            <w:vMerge/>
            <w:tcBorders>
              <w:bottom w:val="single" w:sz="8" w:space="0" w:color="auto"/>
            </w:tcBorders>
          </w:tcPr>
          <w:p w14:paraId="0B362492" w14:textId="77777777" w:rsidR="00454E52" w:rsidRDefault="00454E52" w:rsidP="00454E52">
            <w:pPr>
              <w:jc w:val="center"/>
              <w:rPr>
                <w:ins w:id="376" w:author="Jonathan Camilleri" w:date="2025-09-08T19:09:00Z" w16du:dateUtc="2025-09-08T17:09:00Z"/>
              </w:rPr>
            </w:pPr>
          </w:p>
        </w:tc>
        <w:tc>
          <w:tcPr>
            <w:tcW w:w="2570" w:type="dxa"/>
            <w:tcBorders>
              <w:bottom w:val="single" w:sz="8" w:space="0" w:color="auto"/>
            </w:tcBorders>
          </w:tcPr>
          <w:p w14:paraId="37259C61" w14:textId="77777777" w:rsidR="00454E52" w:rsidRPr="002F5BB9" w:rsidRDefault="00454E52" w:rsidP="00454E52">
            <w:pPr>
              <w:jc w:val="center"/>
              <w:rPr>
                <w:ins w:id="377" w:author="Jonathan Camilleri" w:date="2025-09-08T19:09:00Z" w16du:dateUtc="2025-09-08T17:09:00Z"/>
              </w:rPr>
            </w:pPr>
            <w:ins w:id="378" w:author="Jonathan Camilleri" w:date="2025-09-08T19:09:00Z" w16du:dateUtc="2025-09-08T17:09:00Z">
              <w:r>
                <w:t>Key-string</w:t>
              </w:r>
            </w:ins>
          </w:p>
        </w:tc>
        <w:tc>
          <w:tcPr>
            <w:tcW w:w="2315" w:type="dxa"/>
            <w:tcBorders>
              <w:bottom w:val="single" w:sz="8" w:space="0" w:color="auto"/>
            </w:tcBorders>
          </w:tcPr>
          <w:p w14:paraId="38ECF694" w14:textId="77777777" w:rsidR="00454E52" w:rsidRPr="00A70D47" w:rsidRDefault="00454E52" w:rsidP="00454E52">
            <w:pPr>
              <w:jc w:val="center"/>
              <w:rPr>
                <w:ins w:id="379" w:author="Jonathan Camilleri" w:date="2025-09-08T19:09:00Z" w16du:dateUtc="2025-09-08T17:09:00Z"/>
              </w:rPr>
            </w:pPr>
            <w:ins w:id="380" w:author="Jonathan Camilleri" w:date="2025-09-08T19:09:00Z" w16du:dateUtc="2025-09-08T17:09:00Z">
              <w:r>
                <w:t>0/1</w:t>
              </w:r>
            </w:ins>
          </w:p>
        </w:tc>
        <w:tc>
          <w:tcPr>
            <w:tcW w:w="2013" w:type="dxa"/>
            <w:tcBorders>
              <w:bottom w:val="single" w:sz="8" w:space="0" w:color="auto"/>
            </w:tcBorders>
          </w:tcPr>
          <w:p w14:paraId="75BC4E39" w14:textId="77777777" w:rsidR="00454E52" w:rsidRDefault="00454E52" w:rsidP="00454E52">
            <w:pPr>
              <w:jc w:val="center"/>
              <w:rPr>
                <w:ins w:id="381" w:author="Jonathan Camilleri" w:date="2025-09-08T19:09:00Z" w16du:dateUtc="2025-09-08T17:09:00Z"/>
              </w:rPr>
            </w:pPr>
            <w:ins w:id="382" w:author="Jonathan Camilleri" w:date="2025-09-08T19:09:00Z" w16du:dateUtc="2025-09-08T17:09:00Z">
              <w:r>
                <w:t>0%</w:t>
              </w:r>
            </w:ins>
          </w:p>
        </w:tc>
      </w:tr>
      <w:tr w:rsidR="00454E52" w14:paraId="4C18C229" w14:textId="77777777" w:rsidTr="00454E52">
        <w:trPr>
          <w:ins w:id="383" w:author="Jonathan Camilleri" w:date="2025-09-08T19:09:00Z" w16du:dateUtc="2025-09-08T17:09:00Z"/>
        </w:trPr>
        <w:tc>
          <w:tcPr>
            <w:tcW w:w="2108" w:type="dxa"/>
            <w:vMerge w:val="restart"/>
            <w:tcBorders>
              <w:top w:val="single" w:sz="8" w:space="0" w:color="auto"/>
            </w:tcBorders>
          </w:tcPr>
          <w:p w14:paraId="4D97B4D6" w14:textId="77777777" w:rsidR="00454E52" w:rsidRDefault="00454E52" w:rsidP="00454E52">
            <w:pPr>
              <w:jc w:val="center"/>
              <w:rPr>
                <w:ins w:id="384" w:author="Jonathan Camilleri" w:date="2025-09-08T19:09:00Z" w16du:dateUtc="2025-09-08T17:09:00Z"/>
              </w:rPr>
            </w:pPr>
          </w:p>
          <w:p w14:paraId="5001501B" w14:textId="77777777" w:rsidR="00454E52" w:rsidRDefault="00454E52" w:rsidP="00454E52">
            <w:pPr>
              <w:jc w:val="center"/>
              <w:rPr>
                <w:ins w:id="385" w:author="Jonathan Camilleri" w:date="2025-09-08T19:09:00Z" w16du:dateUtc="2025-09-08T17:09:00Z"/>
              </w:rPr>
            </w:pPr>
          </w:p>
          <w:p w14:paraId="5D6AF7E5" w14:textId="77777777" w:rsidR="00454E52" w:rsidRDefault="00454E52" w:rsidP="00454E52">
            <w:pPr>
              <w:jc w:val="center"/>
              <w:rPr>
                <w:ins w:id="386" w:author="Jonathan Camilleri" w:date="2025-09-08T19:09:00Z" w16du:dateUtc="2025-09-08T17:09:00Z"/>
              </w:rPr>
            </w:pPr>
            <w:ins w:id="387" w:author="Jonathan Camilleri" w:date="2025-09-08T19:09:00Z" w16du:dateUtc="2025-09-08T17:09:00Z">
              <w:r>
                <w:t>OSPF</w:t>
              </w:r>
            </w:ins>
          </w:p>
        </w:tc>
        <w:tc>
          <w:tcPr>
            <w:tcW w:w="2570" w:type="dxa"/>
            <w:tcBorders>
              <w:top w:val="single" w:sz="8" w:space="0" w:color="auto"/>
            </w:tcBorders>
          </w:tcPr>
          <w:p w14:paraId="6BB4EF18" w14:textId="77777777" w:rsidR="00454E52" w:rsidRDefault="00454E52" w:rsidP="00454E52">
            <w:pPr>
              <w:jc w:val="center"/>
              <w:rPr>
                <w:ins w:id="388" w:author="Jonathan Camilleri" w:date="2025-09-08T19:09:00Z" w16du:dateUtc="2025-09-08T17:09:00Z"/>
              </w:rPr>
            </w:pPr>
            <w:ins w:id="389" w:author="Jonathan Camilleri" w:date="2025-09-08T19:09:00Z" w16du:dateUtc="2025-09-08T17:09:00Z">
              <w:r>
                <w:t xml:space="preserve">Ip </w:t>
              </w:r>
              <w:proofErr w:type="spellStart"/>
              <w:r>
                <w:t>ospf</w:t>
              </w:r>
              <w:proofErr w:type="spellEnd"/>
              <w:r>
                <w:t xml:space="preserve"> message-digest-key</w:t>
              </w:r>
            </w:ins>
          </w:p>
        </w:tc>
        <w:tc>
          <w:tcPr>
            <w:tcW w:w="2315" w:type="dxa"/>
            <w:tcBorders>
              <w:top w:val="single" w:sz="8" w:space="0" w:color="auto"/>
            </w:tcBorders>
          </w:tcPr>
          <w:p w14:paraId="174562EF" w14:textId="77777777" w:rsidR="00454E52" w:rsidRDefault="00454E52" w:rsidP="00454E52">
            <w:pPr>
              <w:jc w:val="center"/>
              <w:rPr>
                <w:ins w:id="390" w:author="Jonathan Camilleri" w:date="2025-09-08T19:09:00Z" w16du:dateUtc="2025-09-08T17:09:00Z"/>
              </w:rPr>
            </w:pPr>
            <w:ins w:id="391" w:author="Jonathan Camilleri" w:date="2025-09-08T19:09:00Z" w16du:dateUtc="2025-09-08T17:09:00Z">
              <w:r>
                <w:t>11/19</w:t>
              </w:r>
            </w:ins>
          </w:p>
        </w:tc>
        <w:tc>
          <w:tcPr>
            <w:tcW w:w="2013" w:type="dxa"/>
            <w:tcBorders>
              <w:top w:val="single" w:sz="8" w:space="0" w:color="auto"/>
            </w:tcBorders>
          </w:tcPr>
          <w:p w14:paraId="5BF11E00" w14:textId="77777777" w:rsidR="00454E52" w:rsidRDefault="00454E52" w:rsidP="00454E52">
            <w:pPr>
              <w:jc w:val="center"/>
              <w:rPr>
                <w:ins w:id="392" w:author="Jonathan Camilleri" w:date="2025-09-08T19:09:00Z" w16du:dateUtc="2025-09-08T17:09:00Z"/>
              </w:rPr>
            </w:pPr>
            <w:ins w:id="393" w:author="Jonathan Camilleri" w:date="2025-09-08T19:09:00Z" w16du:dateUtc="2025-09-08T17:09:00Z">
              <w:r>
                <w:t>58%</w:t>
              </w:r>
            </w:ins>
          </w:p>
        </w:tc>
      </w:tr>
      <w:tr w:rsidR="00454E52" w14:paraId="3CAB8D26" w14:textId="77777777" w:rsidTr="00454E52">
        <w:trPr>
          <w:ins w:id="394" w:author="Jonathan Camilleri" w:date="2025-09-08T19:09:00Z" w16du:dateUtc="2025-09-08T17:09:00Z"/>
        </w:trPr>
        <w:tc>
          <w:tcPr>
            <w:tcW w:w="2108" w:type="dxa"/>
            <w:vMerge/>
          </w:tcPr>
          <w:p w14:paraId="6CDD88C4" w14:textId="77777777" w:rsidR="00454E52" w:rsidRDefault="00454E52" w:rsidP="00454E52">
            <w:pPr>
              <w:jc w:val="center"/>
              <w:rPr>
                <w:ins w:id="395" w:author="Jonathan Camilleri" w:date="2025-09-08T19:09:00Z" w16du:dateUtc="2025-09-08T17:09:00Z"/>
              </w:rPr>
            </w:pPr>
          </w:p>
        </w:tc>
        <w:tc>
          <w:tcPr>
            <w:tcW w:w="2570" w:type="dxa"/>
          </w:tcPr>
          <w:p w14:paraId="09D4BA4C" w14:textId="77777777" w:rsidR="00454E52" w:rsidRDefault="00454E52" w:rsidP="00454E52">
            <w:pPr>
              <w:jc w:val="center"/>
              <w:rPr>
                <w:ins w:id="396" w:author="Jonathan Camilleri" w:date="2025-09-08T19:09:00Z" w16du:dateUtc="2025-09-08T17:09:00Z"/>
              </w:rPr>
            </w:pPr>
            <w:ins w:id="397" w:author="Jonathan Camilleri" w:date="2025-09-08T19:09:00Z" w16du:dateUtc="2025-09-08T17:09:00Z">
              <w:r>
                <w:t>Area authentication message-digest</w:t>
              </w:r>
            </w:ins>
          </w:p>
        </w:tc>
        <w:tc>
          <w:tcPr>
            <w:tcW w:w="2315" w:type="dxa"/>
          </w:tcPr>
          <w:p w14:paraId="40FBA916" w14:textId="77777777" w:rsidR="00454E52" w:rsidRDefault="00454E52" w:rsidP="00454E52">
            <w:pPr>
              <w:jc w:val="center"/>
              <w:rPr>
                <w:ins w:id="398" w:author="Jonathan Camilleri" w:date="2025-09-08T19:09:00Z" w16du:dateUtc="2025-09-08T17:09:00Z"/>
              </w:rPr>
            </w:pPr>
            <w:ins w:id="399" w:author="Jonathan Camilleri" w:date="2025-09-08T19:09:00Z" w16du:dateUtc="2025-09-08T17:09:00Z">
              <w:r>
                <w:t>5/9</w:t>
              </w:r>
            </w:ins>
          </w:p>
        </w:tc>
        <w:tc>
          <w:tcPr>
            <w:tcW w:w="2013" w:type="dxa"/>
          </w:tcPr>
          <w:p w14:paraId="119282AB" w14:textId="77777777" w:rsidR="00454E52" w:rsidRDefault="00454E52" w:rsidP="00454E52">
            <w:pPr>
              <w:jc w:val="center"/>
              <w:rPr>
                <w:ins w:id="400" w:author="Jonathan Camilleri" w:date="2025-09-08T19:09:00Z" w16du:dateUtc="2025-09-08T17:09:00Z"/>
              </w:rPr>
            </w:pPr>
            <w:ins w:id="401" w:author="Jonathan Camilleri" w:date="2025-09-08T19:09:00Z" w16du:dateUtc="2025-09-08T17:09:00Z">
              <w:r>
                <w:t>56%</w:t>
              </w:r>
            </w:ins>
          </w:p>
        </w:tc>
      </w:tr>
      <w:tr w:rsidR="00454E52" w14:paraId="68C2D635" w14:textId="77777777" w:rsidTr="00454E52">
        <w:trPr>
          <w:ins w:id="402" w:author="Jonathan Camilleri" w:date="2025-09-08T19:09:00Z" w16du:dateUtc="2025-09-08T17:09:00Z"/>
        </w:trPr>
        <w:tc>
          <w:tcPr>
            <w:tcW w:w="2108" w:type="dxa"/>
            <w:vMerge/>
            <w:tcBorders>
              <w:bottom w:val="single" w:sz="8" w:space="0" w:color="auto"/>
            </w:tcBorders>
          </w:tcPr>
          <w:p w14:paraId="1C52B908" w14:textId="77777777" w:rsidR="00454E52" w:rsidRDefault="00454E52" w:rsidP="00454E52">
            <w:pPr>
              <w:jc w:val="center"/>
              <w:rPr>
                <w:ins w:id="403" w:author="Jonathan Camilleri" w:date="2025-09-08T19:09:00Z" w16du:dateUtc="2025-09-08T17:09:00Z"/>
              </w:rPr>
            </w:pPr>
          </w:p>
        </w:tc>
        <w:tc>
          <w:tcPr>
            <w:tcW w:w="2570" w:type="dxa"/>
            <w:tcBorders>
              <w:bottom w:val="single" w:sz="8" w:space="0" w:color="auto"/>
            </w:tcBorders>
          </w:tcPr>
          <w:p w14:paraId="2C9133A9" w14:textId="77777777" w:rsidR="00454E52" w:rsidRPr="002F5BB9" w:rsidRDefault="00454E52" w:rsidP="00454E52">
            <w:pPr>
              <w:jc w:val="center"/>
              <w:rPr>
                <w:ins w:id="404" w:author="Jonathan Camilleri" w:date="2025-09-08T19:09:00Z" w16du:dateUtc="2025-09-08T17:09:00Z"/>
              </w:rPr>
            </w:pPr>
            <w:ins w:id="405" w:author="Jonathan Camilleri" w:date="2025-09-08T19:09:00Z" w16du:dateUtc="2025-09-08T17:09:00Z">
              <w:r>
                <w:t xml:space="preserve">Router </w:t>
              </w:r>
              <w:proofErr w:type="spellStart"/>
              <w:r>
                <w:t>ospf</w:t>
              </w:r>
              <w:proofErr w:type="spellEnd"/>
            </w:ins>
          </w:p>
        </w:tc>
        <w:tc>
          <w:tcPr>
            <w:tcW w:w="2315" w:type="dxa"/>
            <w:tcBorders>
              <w:bottom w:val="single" w:sz="8" w:space="0" w:color="auto"/>
            </w:tcBorders>
          </w:tcPr>
          <w:p w14:paraId="5977A65F" w14:textId="77777777" w:rsidR="00454E52" w:rsidRPr="00A70D47" w:rsidRDefault="00454E52" w:rsidP="00454E52">
            <w:pPr>
              <w:jc w:val="center"/>
              <w:rPr>
                <w:ins w:id="406" w:author="Jonathan Camilleri" w:date="2025-09-08T19:09:00Z" w16du:dateUtc="2025-09-08T17:09:00Z"/>
              </w:rPr>
            </w:pPr>
            <w:ins w:id="407" w:author="Jonathan Camilleri" w:date="2025-09-08T19:09:00Z" w16du:dateUtc="2025-09-08T17:09:00Z">
              <w:r>
                <w:t>0/2</w:t>
              </w:r>
            </w:ins>
          </w:p>
        </w:tc>
        <w:tc>
          <w:tcPr>
            <w:tcW w:w="2013" w:type="dxa"/>
            <w:tcBorders>
              <w:bottom w:val="single" w:sz="8" w:space="0" w:color="auto"/>
            </w:tcBorders>
          </w:tcPr>
          <w:p w14:paraId="5E366B64" w14:textId="77777777" w:rsidR="00454E52" w:rsidRDefault="00454E52" w:rsidP="00454E52">
            <w:pPr>
              <w:jc w:val="center"/>
              <w:rPr>
                <w:ins w:id="408" w:author="Jonathan Camilleri" w:date="2025-09-08T19:09:00Z" w16du:dateUtc="2025-09-08T17:09:00Z"/>
              </w:rPr>
            </w:pPr>
            <w:ins w:id="409" w:author="Jonathan Camilleri" w:date="2025-09-08T19:09:00Z" w16du:dateUtc="2025-09-08T17:09:00Z">
              <w:r>
                <w:t>0%</w:t>
              </w:r>
            </w:ins>
          </w:p>
        </w:tc>
      </w:tr>
      <w:tr w:rsidR="00454E52" w14:paraId="7F53D8A1" w14:textId="77777777" w:rsidTr="00454E52">
        <w:trPr>
          <w:ins w:id="410" w:author="Jonathan Camilleri" w:date="2025-09-08T19:09:00Z" w16du:dateUtc="2025-09-08T17:09:00Z"/>
        </w:trPr>
        <w:tc>
          <w:tcPr>
            <w:tcW w:w="2108" w:type="dxa"/>
            <w:vMerge w:val="restart"/>
            <w:tcBorders>
              <w:top w:val="single" w:sz="8" w:space="0" w:color="auto"/>
            </w:tcBorders>
          </w:tcPr>
          <w:p w14:paraId="15A0AB43" w14:textId="77777777" w:rsidR="00454E52" w:rsidRDefault="00454E52" w:rsidP="00454E52">
            <w:pPr>
              <w:jc w:val="center"/>
              <w:rPr>
                <w:ins w:id="411" w:author="Jonathan Camilleri" w:date="2025-09-08T19:09:00Z" w16du:dateUtc="2025-09-08T17:09:00Z"/>
              </w:rPr>
            </w:pPr>
          </w:p>
          <w:p w14:paraId="4FD6F46B" w14:textId="77777777" w:rsidR="00454E52" w:rsidRDefault="00454E52" w:rsidP="00454E52">
            <w:pPr>
              <w:jc w:val="center"/>
              <w:rPr>
                <w:ins w:id="412" w:author="Jonathan Camilleri" w:date="2025-09-08T19:09:00Z" w16du:dateUtc="2025-09-08T17:09:00Z"/>
              </w:rPr>
            </w:pPr>
          </w:p>
          <w:p w14:paraId="046B86DD" w14:textId="77777777" w:rsidR="00454E52" w:rsidRDefault="00454E52" w:rsidP="00454E52">
            <w:pPr>
              <w:jc w:val="center"/>
              <w:rPr>
                <w:ins w:id="413" w:author="Jonathan Camilleri" w:date="2025-09-08T19:09:00Z" w16du:dateUtc="2025-09-08T17:09:00Z"/>
              </w:rPr>
            </w:pPr>
          </w:p>
          <w:p w14:paraId="2C218588" w14:textId="77777777" w:rsidR="00454E52" w:rsidRDefault="00454E52" w:rsidP="00454E52">
            <w:pPr>
              <w:jc w:val="center"/>
              <w:rPr>
                <w:ins w:id="414" w:author="Jonathan Camilleri" w:date="2025-09-08T19:09:00Z" w16du:dateUtc="2025-09-08T17:09:00Z"/>
              </w:rPr>
            </w:pPr>
          </w:p>
          <w:p w14:paraId="1D0C838E" w14:textId="77777777" w:rsidR="00454E52" w:rsidRDefault="00454E52" w:rsidP="00454E52">
            <w:pPr>
              <w:jc w:val="center"/>
              <w:rPr>
                <w:ins w:id="415" w:author="Jonathan Camilleri" w:date="2025-09-08T19:09:00Z" w16du:dateUtc="2025-09-08T17:09:00Z"/>
              </w:rPr>
            </w:pPr>
          </w:p>
          <w:p w14:paraId="041FAD90" w14:textId="77777777" w:rsidR="00454E52" w:rsidRDefault="00454E52" w:rsidP="00454E52">
            <w:pPr>
              <w:jc w:val="center"/>
              <w:rPr>
                <w:ins w:id="416" w:author="Jonathan Camilleri" w:date="2025-09-08T19:09:00Z" w16du:dateUtc="2025-09-08T17:09:00Z"/>
              </w:rPr>
            </w:pPr>
          </w:p>
          <w:p w14:paraId="4E523205" w14:textId="77777777" w:rsidR="00454E52" w:rsidRDefault="00454E52" w:rsidP="00454E52">
            <w:pPr>
              <w:jc w:val="center"/>
              <w:rPr>
                <w:ins w:id="417" w:author="Jonathan Camilleri" w:date="2025-09-08T19:09:00Z" w16du:dateUtc="2025-09-08T17:09:00Z"/>
              </w:rPr>
            </w:pPr>
            <w:ins w:id="418" w:author="Jonathan Camilleri" w:date="2025-09-08T19:09:00Z" w16du:dateUtc="2025-09-08T17:09:00Z">
              <w:r>
                <w:t>RIP</w:t>
              </w:r>
            </w:ins>
          </w:p>
        </w:tc>
        <w:tc>
          <w:tcPr>
            <w:tcW w:w="2570" w:type="dxa"/>
            <w:tcBorders>
              <w:top w:val="single" w:sz="8" w:space="0" w:color="auto"/>
            </w:tcBorders>
          </w:tcPr>
          <w:p w14:paraId="4255D94F" w14:textId="77777777" w:rsidR="00454E52" w:rsidRDefault="00454E52" w:rsidP="00454E52">
            <w:pPr>
              <w:jc w:val="center"/>
              <w:rPr>
                <w:ins w:id="419" w:author="Jonathan Camilleri" w:date="2025-09-08T19:09:00Z" w16du:dateUtc="2025-09-08T17:09:00Z"/>
              </w:rPr>
            </w:pPr>
            <w:ins w:id="420" w:author="Jonathan Camilleri" w:date="2025-09-08T19:09:00Z" w16du:dateUtc="2025-09-08T17:09:00Z">
              <w:r>
                <w:t>Ip rip authentication key-chain</w:t>
              </w:r>
            </w:ins>
          </w:p>
        </w:tc>
        <w:tc>
          <w:tcPr>
            <w:tcW w:w="2315" w:type="dxa"/>
            <w:tcBorders>
              <w:top w:val="single" w:sz="8" w:space="0" w:color="auto"/>
            </w:tcBorders>
          </w:tcPr>
          <w:p w14:paraId="727E9053" w14:textId="77777777" w:rsidR="00454E52" w:rsidRDefault="00454E52" w:rsidP="00454E52">
            <w:pPr>
              <w:jc w:val="center"/>
              <w:rPr>
                <w:ins w:id="421" w:author="Jonathan Camilleri" w:date="2025-09-08T19:09:00Z" w16du:dateUtc="2025-09-08T17:09:00Z"/>
              </w:rPr>
            </w:pPr>
            <w:ins w:id="422" w:author="Jonathan Camilleri" w:date="2025-09-08T19:09:00Z" w16du:dateUtc="2025-09-08T17:09:00Z">
              <w:r>
                <w:t>2/2</w:t>
              </w:r>
            </w:ins>
          </w:p>
        </w:tc>
        <w:tc>
          <w:tcPr>
            <w:tcW w:w="2013" w:type="dxa"/>
            <w:tcBorders>
              <w:top w:val="single" w:sz="8" w:space="0" w:color="auto"/>
            </w:tcBorders>
          </w:tcPr>
          <w:p w14:paraId="7C73BE2E" w14:textId="77777777" w:rsidR="00454E52" w:rsidRDefault="00454E52" w:rsidP="00454E52">
            <w:pPr>
              <w:jc w:val="center"/>
              <w:rPr>
                <w:ins w:id="423" w:author="Jonathan Camilleri" w:date="2025-09-08T19:09:00Z" w16du:dateUtc="2025-09-08T17:09:00Z"/>
              </w:rPr>
            </w:pPr>
            <w:ins w:id="424" w:author="Jonathan Camilleri" w:date="2025-09-08T19:09:00Z" w16du:dateUtc="2025-09-08T17:09:00Z">
              <w:r>
                <w:t>100%</w:t>
              </w:r>
            </w:ins>
          </w:p>
        </w:tc>
      </w:tr>
      <w:tr w:rsidR="00454E52" w14:paraId="7C1769C7" w14:textId="77777777" w:rsidTr="00454E52">
        <w:trPr>
          <w:ins w:id="425" w:author="Jonathan Camilleri" w:date="2025-09-08T19:09:00Z" w16du:dateUtc="2025-09-08T17:09:00Z"/>
        </w:trPr>
        <w:tc>
          <w:tcPr>
            <w:tcW w:w="2108" w:type="dxa"/>
            <w:vMerge/>
          </w:tcPr>
          <w:p w14:paraId="4EAA844F" w14:textId="77777777" w:rsidR="00454E52" w:rsidRDefault="00454E52" w:rsidP="00454E52">
            <w:pPr>
              <w:jc w:val="center"/>
              <w:rPr>
                <w:ins w:id="426" w:author="Jonathan Camilleri" w:date="2025-09-08T19:09:00Z" w16du:dateUtc="2025-09-08T17:09:00Z"/>
              </w:rPr>
            </w:pPr>
          </w:p>
        </w:tc>
        <w:tc>
          <w:tcPr>
            <w:tcW w:w="2570" w:type="dxa"/>
          </w:tcPr>
          <w:p w14:paraId="7EA2B338" w14:textId="77777777" w:rsidR="00454E52" w:rsidRDefault="00454E52" w:rsidP="00454E52">
            <w:pPr>
              <w:jc w:val="center"/>
              <w:rPr>
                <w:ins w:id="427" w:author="Jonathan Camilleri" w:date="2025-09-08T19:09:00Z" w16du:dateUtc="2025-09-08T17:09:00Z"/>
              </w:rPr>
            </w:pPr>
            <w:ins w:id="428" w:author="Jonathan Camilleri" w:date="2025-09-08T19:09:00Z" w16du:dateUtc="2025-09-08T17:09:00Z">
              <w:r>
                <w:t>Key-string</w:t>
              </w:r>
            </w:ins>
          </w:p>
        </w:tc>
        <w:tc>
          <w:tcPr>
            <w:tcW w:w="2315" w:type="dxa"/>
          </w:tcPr>
          <w:p w14:paraId="42C27A75" w14:textId="77777777" w:rsidR="00454E52" w:rsidRDefault="00454E52" w:rsidP="00454E52">
            <w:pPr>
              <w:jc w:val="center"/>
              <w:rPr>
                <w:ins w:id="429" w:author="Jonathan Camilleri" w:date="2025-09-08T19:09:00Z" w16du:dateUtc="2025-09-08T17:09:00Z"/>
              </w:rPr>
            </w:pPr>
            <w:ins w:id="430" w:author="Jonathan Camilleri" w:date="2025-09-08T19:09:00Z" w16du:dateUtc="2025-09-08T17:09:00Z">
              <w:r>
                <w:t>1/1</w:t>
              </w:r>
            </w:ins>
          </w:p>
        </w:tc>
        <w:tc>
          <w:tcPr>
            <w:tcW w:w="2013" w:type="dxa"/>
          </w:tcPr>
          <w:p w14:paraId="39E0B1F2" w14:textId="77777777" w:rsidR="00454E52" w:rsidRDefault="00454E52" w:rsidP="00454E52">
            <w:pPr>
              <w:jc w:val="center"/>
              <w:rPr>
                <w:ins w:id="431" w:author="Jonathan Camilleri" w:date="2025-09-08T19:09:00Z" w16du:dateUtc="2025-09-08T17:09:00Z"/>
              </w:rPr>
            </w:pPr>
            <w:ins w:id="432" w:author="Jonathan Camilleri" w:date="2025-09-08T19:09:00Z" w16du:dateUtc="2025-09-08T17:09:00Z">
              <w:r>
                <w:t>100%</w:t>
              </w:r>
            </w:ins>
          </w:p>
        </w:tc>
      </w:tr>
      <w:tr w:rsidR="00454E52" w14:paraId="57B8702C" w14:textId="77777777" w:rsidTr="00454E52">
        <w:trPr>
          <w:ins w:id="433" w:author="Jonathan Camilleri" w:date="2025-09-08T19:09:00Z" w16du:dateUtc="2025-09-08T17:09:00Z"/>
        </w:trPr>
        <w:tc>
          <w:tcPr>
            <w:tcW w:w="2108" w:type="dxa"/>
            <w:vMerge/>
          </w:tcPr>
          <w:p w14:paraId="2941E178" w14:textId="77777777" w:rsidR="00454E52" w:rsidRDefault="00454E52" w:rsidP="00454E52">
            <w:pPr>
              <w:jc w:val="center"/>
              <w:rPr>
                <w:ins w:id="434" w:author="Jonathan Camilleri" w:date="2025-09-08T19:09:00Z" w16du:dateUtc="2025-09-08T17:09:00Z"/>
              </w:rPr>
            </w:pPr>
          </w:p>
        </w:tc>
        <w:tc>
          <w:tcPr>
            <w:tcW w:w="2570" w:type="dxa"/>
          </w:tcPr>
          <w:p w14:paraId="5F737AE7" w14:textId="77777777" w:rsidR="00454E52" w:rsidRDefault="00454E52" w:rsidP="00454E52">
            <w:pPr>
              <w:jc w:val="center"/>
              <w:rPr>
                <w:ins w:id="435" w:author="Jonathan Camilleri" w:date="2025-09-08T19:09:00Z" w16du:dateUtc="2025-09-08T17:09:00Z"/>
              </w:rPr>
            </w:pPr>
            <w:ins w:id="436" w:author="Jonathan Camilleri" w:date="2025-09-08T19:09:00Z" w16du:dateUtc="2025-09-08T17:09:00Z">
              <w:r>
                <w:t>Key-chain</w:t>
              </w:r>
            </w:ins>
          </w:p>
        </w:tc>
        <w:tc>
          <w:tcPr>
            <w:tcW w:w="2315" w:type="dxa"/>
          </w:tcPr>
          <w:p w14:paraId="6C3EE69A" w14:textId="77777777" w:rsidR="00454E52" w:rsidRDefault="00454E52" w:rsidP="00454E52">
            <w:pPr>
              <w:jc w:val="center"/>
              <w:rPr>
                <w:ins w:id="437" w:author="Jonathan Camilleri" w:date="2025-09-08T19:09:00Z" w16du:dateUtc="2025-09-08T17:09:00Z"/>
              </w:rPr>
            </w:pPr>
            <w:ins w:id="438" w:author="Jonathan Camilleri" w:date="2025-09-08T19:09:00Z" w16du:dateUtc="2025-09-08T17:09:00Z">
              <w:r>
                <w:t>1/3</w:t>
              </w:r>
            </w:ins>
          </w:p>
        </w:tc>
        <w:tc>
          <w:tcPr>
            <w:tcW w:w="2013" w:type="dxa"/>
          </w:tcPr>
          <w:p w14:paraId="4421975C" w14:textId="77777777" w:rsidR="00454E52" w:rsidRDefault="00454E52" w:rsidP="00454E52">
            <w:pPr>
              <w:jc w:val="center"/>
              <w:rPr>
                <w:ins w:id="439" w:author="Jonathan Camilleri" w:date="2025-09-08T19:09:00Z" w16du:dateUtc="2025-09-08T17:09:00Z"/>
              </w:rPr>
            </w:pPr>
            <w:ins w:id="440" w:author="Jonathan Camilleri" w:date="2025-09-08T19:09:00Z" w16du:dateUtc="2025-09-08T17:09:00Z">
              <w:r>
                <w:t>33%</w:t>
              </w:r>
            </w:ins>
          </w:p>
        </w:tc>
      </w:tr>
      <w:tr w:rsidR="00454E52" w14:paraId="3952EAB2" w14:textId="77777777" w:rsidTr="00454E52">
        <w:trPr>
          <w:ins w:id="441" w:author="Jonathan Camilleri" w:date="2025-09-08T19:09:00Z" w16du:dateUtc="2025-09-08T17:09:00Z"/>
        </w:trPr>
        <w:tc>
          <w:tcPr>
            <w:tcW w:w="2108" w:type="dxa"/>
            <w:vMerge/>
          </w:tcPr>
          <w:p w14:paraId="59B43A53" w14:textId="77777777" w:rsidR="00454E52" w:rsidRDefault="00454E52" w:rsidP="00454E52">
            <w:pPr>
              <w:jc w:val="center"/>
              <w:rPr>
                <w:ins w:id="442" w:author="Jonathan Camilleri" w:date="2025-09-08T19:09:00Z" w16du:dateUtc="2025-09-08T17:09:00Z"/>
              </w:rPr>
            </w:pPr>
          </w:p>
        </w:tc>
        <w:tc>
          <w:tcPr>
            <w:tcW w:w="2570" w:type="dxa"/>
          </w:tcPr>
          <w:p w14:paraId="722E6308" w14:textId="77777777" w:rsidR="00454E52" w:rsidRDefault="00454E52" w:rsidP="00454E52">
            <w:pPr>
              <w:jc w:val="center"/>
              <w:rPr>
                <w:ins w:id="443" w:author="Jonathan Camilleri" w:date="2025-09-08T19:09:00Z" w16du:dateUtc="2025-09-08T17:09:00Z"/>
              </w:rPr>
            </w:pPr>
            <w:ins w:id="444" w:author="Jonathan Camilleri" w:date="2025-09-08T19:09:00Z" w16du:dateUtc="2025-09-08T17:09:00Z">
              <w:r>
                <w:t>Ip rip authentication mode md5</w:t>
              </w:r>
            </w:ins>
          </w:p>
        </w:tc>
        <w:tc>
          <w:tcPr>
            <w:tcW w:w="2315" w:type="dxa"/>
          </w:tcPr>
          <w:p w14:paraId="789A24C9" w14:textId="77777777" w:rsidR="00454E52" w:rsidRDefault="00454E52" w:rsidP="00454E52">
            <w:pPr>
              <w:jc w:val="center"/>
              <w:rPr>
                <w:ins w:id="445" w:author="Jonathan Camilleri" w:date="2025-09-08T19:09:00Z" w16du:dateUtc="2025-09-08T17:09:00Z"/>
              </w:rPr>
            </w:pPr>
            <w:ins w:id="446" w:author="Jonathan Camilleri" w:date="2025-09-08T19:09:00Z" w16du:dateUtc="2025-09-08T17:09:00Z">
              <w:r>
                <w:t>1/4</w:t>
              </w:r>
            </w:ins>
          </w:p>
        </w:tc>
        <w:tc>
          <w:tcPr>
            <w:tcW w:w="2013" w:type="dxa"/>
          </w:tcPr>
          <w:p w14:paraId="4C822F07" w14:textId="77777777" w:rsidR="00454E52" w:rsidRDefault="00454E52" w:rsidP="00454E52">
            <w:pPr>
              <w:jc w:val="center"/>
              <w:rPr>
                <w:ins w:id="447" w:author="Jonathan Camilleri" w:date="2025-09-08T19:09:00Z" w16du:dateUtc="2025-09-08T17:09:00Z"/>
              </w:rPr>
            </w:pPr>
            <w:ins w:id="448" w:author="Jonathan Camilleri" w:date="2025-09-08T19:09:00Z" w16du:dateUtc="2025-09-08T17:09:00Z">
              <w:r>
                <w:t>25%</w:t>
              </w:r>
            </w:ins>
          </w:p>
        </w:tc>
      </w:tr>
      <w:tr w:rsidR="00454E52" w14:paraId="52A19311" w14:textId="77777777" w:rsidTr="00454E52">
        <w:trPr>
          <w:ins w:id="449" w:author="Jonathan Camilleri" w:date="2025-09-08T19:09:00Z" w16du:dateUtc="2025-09-08T17:09:00Z"/>
        </w:trPr>
        <w:tc>
          <w:tcPr>
            <w:tcW w:w="2108" w:type="dxa"/>
            <w:vMerge/>
          </w:tcPr>
          <w:p w14:paraId="3D028F9F" w14:textId="77777777" w:rsidR="00454E52" w:rsidRDefault="00454E52" w:rsidP="00454E52">
            <w:pPr>
              <w:jc w:val="center"/>
              <w:rPr>
                <w:ins w:id="450" w:author="Jonathan Camilleri" w:date="2025-09-08T19:09:00Z" w16du:dateUtc="2025-09-08T17:09:00Z"/>
              </w:rPr>
            </w:pPr>
          </w:p>
        </w:tc>
        <w:tc>
          <w:tcPr>
            <w:tcW w:w="2570" w:type="dxa"/>
          </w:tcPr>
          <w:p w14:paraId="264CA240" w14:textId="77777777" w:rsidR="00454E52" w:rsidRDefault="00454E52" w:rsidP="00454E52">
            <w:pPr>
              <w:jc w:val="center"/>
              <w:rPr>
                <w:ins w:id="451" w:author="Jonathan Camilleri" w:date="2025-09-08T19:09:00Z" w16du:dateUtc="2025-09-08T17:09:00Z"/>
              </w:rPr>
            </w:pPr>
            <w:ins w:id="452" w:author="Jonathan Camilleri" w:date="2025-09-08T19:09:00Z" w16du:dateUtc="2025-09-08T17:09:00Z">
              <w:r>
                <w:t>network</w:t>
              </w:r>
            </w:ins>
          </w:p>
        </w:tc>
        <w:tc>
          <w:tcPr>
            <w:tcW w:w="2315" w:type="dxa"/>
          </w:tcPr>
          <w:p w14:paraId="64F942C5" w14:textId="77777777" w:rsidR="00454E52" w:rsidRDefault="00454E52" w:rsidP="00454E52">
            <w:pPr>
              <w:jc w:val="center"/>
              <w:rPr>
                <w:ins w:id="453" w:author="Jonathan Camilleri" w:date="2025-09-08T19:09:00Z" w16du:dateUtc="2025-09-08T17:09:00Z"/>
              </w:rPr>
            </w:pPr>
            <w:ins w:id="454" w:author="Jonathan Camilleri" w:date="2025-09-08T19:09:00Z" w16du:dateUtc="2025-09-08T17:09:00Z">
              <w:r>
                <w:t>0/4</w:t>
              </w:r>
            </w:ins>
          </w:p>
        </w:tc>
        <w:tc>
          <w:tcPr>
            <w:tcW w:w="2013" w:type="dxa"/>
          </w:tcPr>
          <w:p w14:paraId="49837162" w14:textId="77777777" w:rsidR="00454E52" w:rsidRDefault="00454E52" w:rsidP="00454E52">
            <w:pPr>
              <w:jc w:val="center"/>
              <w:rPr>
                <w:ins w:id="455" w:author="Jonathan Camilleri" w:date="2025-09-08T19:09:00Z" w16du:dateUtc="2025-09-08T17:09:00Z"/>
              </w:rPr>
            </w:pPr>
            <w:ins w:id="456" w:author="Jonathan Camilleri" w:date="2025-09-08T19:09:00Z" w16du:dateUtc="2025-09-08T17:09:00Z">
              <w:r>
                <w:t>0%</w:t>
              </w:r>
            </w:ins>
          </w:p>
        </w:tc>
      </w:tr>
      <w:tr w:rsidR="00454E52" w14:paraId="3F4374D4" w14:textId="77777777" w:rsidTr="00454E52">
        <w:trPr>
          <w:ins w:id="457" w:author="Jonathan Camilleri" w:date="2025-09-08T19:09:00Z" w16du:dateUtc="2025-09-08T17:09:00Z"/>
        </w:trPr>
        <w:tc>
          <w:tcPr>
            <w:tcW w:w="2108" w:type="dxa"/>
            <w:vMerge/>
          </w:tcPr>
          <w:p w14:paraId="1B93E48B" w14:textId="77777777" w:rsidR="00454E52" w:rsidRDefault="00454E52" w:rsidP="00454E52">
            <w:pPr>
              <w:jc w:val="center"/>
              <w:rPr>
                <w:ins w:id="458" w:author="Jonathan Camilleri" w:date="2025-09-08T19:09:00Z" w16du:dateUtc="2025-09-08T17:09:00Z"/>
              </w:rPr>
            </w:pPr>
          </w:p>
        </w:tc>
        <w:tc>
          <w:tcPr>
            <w:tcW w:w="2570" w:type="dxa"/>
          </w:tcPr>
          <w:p w14:paraId="13B37B85" w14:textId="77777777" w:rsidR="00454E52" w:rsidRDefault="00454E52" w:rsidP="00454E52">
            <w:pPr>
              <w:jc w:val="center"/>
              <w:rPr>
                <w:ins w:id="459" w:author="Jonathan Camilleri" w:date="2025-09-08T19:09:00Z" w16du:dateUtc="2025-09-08T17:09:00Z"/>
              </w:rPr>
            </w:pPr>
            <w:ins w:id="460" w:author="Jonathan Camilleri" w:date="2025-09-08T19:09:00Z" w16du:dateUtc="2025-09-08T17:09:00Z">
              <w:r>
                <w:t>Passive-interface</w:t>
              </w:r>
            </w:ins>
          </w:p>
        </w:tc>
        <w:tc>
          <w:tcPr>
            <w:tcW w:w="2315" w:type="dxa"/>
          </w:tcPr>
          <w:p w14:paraId="67965AAE" w14:textId="77777777" w:rsidR="00454E52" w:rsidRDefault="00454E52" w:rsidP="00454E52">
            <w:pPr>
              <w:jc w:val="center"/>
              <w:rPr>
                <w:ins w:id="461" w:author="Jonathan Camilleri" w:date="2025-09-08T19:09:00Z" w16du:dateUtc="2025-09-08T17:09:00Z"/>
              </w:rPr>
            </w:pPr>
            <w:ins w:id="462" w:author="Jonathan Camilleri" w:date="2025-09-08T19:09:00Z" w16du:dateUtc="2025-09-08T17:09:00Z">
              <w:r>
                <w:t>0/2</w:t>
              </w:r>
            </w:ins>
          </w:p>
        </w:tc>
        <w:tc>
          <w:tcPr>
            <w:tcW w:w="2013" w:type="dxa"/>
          </w:tcPr>
          <w:p w14:paraId="0E21BC5A" w14:textId="77777777" w:rsidR="00454E52" w:rsidRDefault="00454E52" w:rsidP="00454E52">
            <w:pPr>
              <w:jc w:val="center"/>
              <w:rPr>
                <w:ins w:id="463" w:author="Jonathan Camilleri" w:date="2025-09-08T19:09:00Z" w16du:dateUtc="2025-09-08T17:09:00Z"/>
              </w:rPr>
            </w:pPr>
            <w:ins w:id="464" w:author="Jonathan Camilleri" w:date="2025-09-08T19:09:00Z" w16du:dateUtc="2025-09-08T17:09:00Z">
              <w:r>
                <w:t>0%</w:t>
              </w:r>
            </w:ins>
          </w:p>
        </w:tc>
      </w:tr>
      <w:tr w:rsidR="00454E52" w14:paraId="58C89CFB" w14:textId="77777777" w:rsidTr="00454E52">
        <w:trPr>
          <w:ins w:id="465" w:author="Jonathan Camilleri" w:date="2025-09-08T19:09:00Z" w16du:dateUtc="2025-09-08T17:09:00Z"/>
        </w:trPr>
        <w:tc>
          <w:tcPr>
            <w:tcW w:w="2108" w:type="dxa"/>
            <w:vMerge/>
          </w:tcPr>
          <w:p w14:paraId="19E5C255" w14:textId="77777777" w:rsidR="00454E52" w:rsidRDefault="00454E52" w:rsidP="00454E52">
            <w:pPr>
              <w:jc w:val="center"/>
              <w:rPr>
                <w:ins w:id="466" w:author="Jonathan Camilleri" w:date="2025-09-08T19:09:00Z" w16du:dateUtc="2025-09-08T17:09:00Z"/>
              </w:rPr>
            </w:pPr>
          </w:p>
        </w:tc>
        <w:tc>
          <w:tcPr>
            <w:tcW w:w="2570" w:type="dxa"/>
          </w:tcPr>
          <w:p w14:paraId="1E5CFE23" w14:textId="77777777" w:rsidR="00454E52" w:rsidRDefault="00454E52" w:rsidP="00454E52">
            <w:pPr>
              <w:jc w:val="center"/>
              <w:rPr>
                <w:ins w:id="467" w:author="Jonathan Camilleri" w:date="2025-09-08T19:09:00Z" w16du:dateUtc="2025-09-08T17:09:00Z"/>
              </w:rPr>
            </w:pPr>
            <w:ins w:id="468" w:author="Jonathan Camilleri" w:date="2025-09-08T19:09:00Z" w16du:dateUtc="2025-09-08T17:09:00Z">
              <w:r>
                <w:t>redistribute</w:t>
              </w:r>
            </w:ins>
          </w:p>
        </w:tc>
        <w:tc>
          <w:tcPr>
            <w:tcW w:w="2315" w:type="dxa"/>
          </w:tcPr>
          <w:p w14:paraId="708E5496" w14:textId="77777777" w:rsidR="00454E52" w:rsidRDefault="00454E52" w:rsidP="00454E52">
            <w:pPr>
              <w:jc w:val="center"/>
              <w:rPr>
                <w:ins w:id="469" w:author="Jonathan Camilleri" w:date="2025-09-08T19:09:00Z" w16du:dateUtc="2025-09-08T17:09:00Z"/>
              </w:rPr>
            </w:pPr>
            <w:ins w:id="470" w:author="Jonathan Camilleri" w:date="2025-09-08T19:09:00Z" w16du:dateUtc="2025-09-08T17:09:00Z">
              <w:r>
                <w:t>0/4</w:t>
              </w:r>
            </w:ins>
          </w:p>
        </w:tc>
        <w:tc>
          <w:tcPr>
            <w:tcW w:w="2013" w:type="dxa"/>
          </w:tcPr>
          <w:p w14:paraId="1F4FF076" w14:textId="77777777" w:rsidR="00454E52" w:rsidRDefault="00454E52" w:rsidP="00454E52">
            <w:pPr>
              <w:jc w:val="center"/>
              <w:rPr>
                <w:ins w:id="471" w:author="Jonathan Camilleri" w:date="2025-09-08T19:09:00Z" w16du:dateUtc="2025-09-08T17:09:00Z"/>
              </w:rPr>
            </w:pPr>
            <w:ins w:id="472" w:author="Jonathan Camilleri" w:date="2025-09-08T19:09:00Z" w16du:dateUtc="2025-09-08T17:09:00Z">
              <w:r>
                <w:t>0%</w:t>
              </w:r>
            </w:ins>
          </w:p>
        </w:tc>
      </w:tr>
      <w:tr w:rsidR="00454E52" w14:paraId="530D2D30" w14:textId="77777777" w:rsidTr="00454E52">
        <w:trPr>
          <w:ins w:id="473" w:author="Jonathan Camilleri" w:date="2025-09-08T19:09:00Z" w16du:dateUtc="2025-09-08T17:09:00Z"/>
        </w:trPr>
        <w:tc>
          <w:tcPr>
            <w:tcW w:w="2108" w:type="dxa"/>
            <w:vMerge/>
          </w:tcPr>
          <w:p w14:paraId="233B3947" w14:textId="77777777" w:rsidR="00454E52" w:rsidRDefault="00454E52" w:rsidP="00454E52">
            <w:pPr>
              <w:jc w:val="center"/>
              <w:rPr>
                <w:ins w:id="474" w:author="Jonathan Camilleri" w:date="2025-09-08T19:09:00Z" w16du:dateUtc="2025-09-08T17:09:00Z"/>
              </w:rPr>
            </w:pPr>
          </w:p>
        </w:tc>
        <w:tc>
          <w:tcPr>
            <w:tcW w:w="2570" w:type="dxa"/>
          </w:tcPr>
          <w:p w14:paraId="32112871" w14:textId="77777777" w:rsidR="00454E52" w:rsidRDefault="00454E52" w:rsidP="00454E52">
            <w:pPr>
              <w:jc w:val="center"/>
              <w:rPr>
                <w:ins w:id="475" w:author="Jonathan Camilleri" w:date="2025-09-08T19:09:00Z" w16du:dateUtc="2025-09-08T17:09:00Z"/>
              </w:rPr>
            </w:pPr>
            <w:ins w:id="476" w:author="Jonathan Camilleri" w:date="2025-09-08T19:09:00Z" w16du:dateUtc="2025-09-08T17:09:00Z">
              <w:r>
                <w:t>Maximum-paths</w:t>
              </w:r>
            </w:ins>
          </w:p>
        </w:tc>
        <w:tc>
          <w:tcPr>
            <w:tcW w:w="2315" w:type="dxa"/>
          </w:tcPr>
          <w:p w14:paraId="5749541C" w14:textId="77777777" w:rsidR="00454E52" w:rsidRDefault="00454E52" w:rsidP="00454E52">
            <w:pPr>
              <w:jc w:val="center"/>
              <w:rPr>
                <w:ins w:id="477" w:author="Jonathan Camilleri" w:date="2025-09-08T19:09:00Z" w16du:dateUtc="2025-09-08T17:09:00Z"/>
              </w:rPr>
            </w:pPr>
            <w:ins w:id="478" w:author="Jonathan Camilleri" w:date="2025-09-08T19:09:00Z" w16du:dateUtc="2025-09-08T17:09:00Z">
              <w:r>
                <w:t>0/3</w:t>
              </w:r>
            </w:ins>
          </w:p>
        </w:tc>
        <w:tc>
          <w:tcPr>
            <w:tcW w:w="2013" w:type="dxa"/>
          </w:tcPr>
          <w:p w14:paraId="332CA6F1" w14:textId="77777777" w:rsidR="00454E52" w:rsidRDefault="00454E52" w:rsidP="00454E52">
            <w:pPr>
              <w:jc w:val="center"/>
              <w:rPr>
                <w:ins w:id="479" w:author="Jonathan Camilleri" w:date="2025-09-08T19:09:00Z" w16du:dateUtc="2025-09-08T17:09:00Z"/>
              </w:rPr>
            </w:pPr>
            <w:ins w:id="480" w:author="Jonathan Camilleri" w:date="2025-09-08T19:09:00Z" w16du:dateUtc="2025-09-08T17:09:00Z">
              <w:r>
                <w:t>0%</w:t>
              </w:r>
            </w:ins>
          </w:p>
        </w:tc>
      </w:tr>
      <w:tr w:rsidR="00454E52" w14:paraId="348F17AD" w14:textId="77777777" w:rsidTr="00454E52">
        <w:trPr>
          <w:ins w:id="481" w:author="Jonathan Camilleri" w:date="2025-09-08T19:09:00Z" w16du:dateUtc="2025-09-08T17:09:00Z"/>
        </w:trPr>
        <w:tc>
          <w:tcPr>
            <w:tcW w:w="2108" w:type="dxa"/>
            <w:vMerge/>
          </w:tcPr>
          <w:p w14:paraId="3B8B68C6" w14:textId="77777777" w:rsidR="00454E52" w:rsidRDefault="00454E52" w:rsidP="00454E52">
            <w:pPr>
              <w:jc w:val="center"/>
              <w:rPr>
                <w:ins w:id="482" w:author="Jonathan Camilleri" w:date="2025-09-08T19:09:00Z" w16du:dateUtc="2025-09-08T17:09:00Z"/>
              </w:rPr>
            </w:pPr>
          </w:p>
        </w:tc>
        <w:tc>
          <w:tcPr>
            <w:tcW w:w="2570" w:type="dxa"/>
          </w:tcPr>
          <w:p w14:paraId="6E3F41B4" w14:textId="77777777" w:rsidR="00454E52" w:rsidRDefault="00454E52" w:rsidP="00454E52">
            <w:pPr>
              <w:jc w:val="center"/>
              <w:rPr>
                <w:ins w:id="483" w:author="Jonathan Camilleri" w:date="2025-09-08T19:09:00Z" w16du:dateUtc="2025-09-08T17:09:00Z"/>
              </w:rPr>
            </w:pPr>
            <w:ins w:id="484" w:author="Jonathan Camilleri" w:date="2025-09-08T19:09:00Z" w16du:dateUtc="2025-09-08T17:09:00Z">
              <w:r>
                <w:t>Offset-list</w:t>
              </w:r>
            </w:ins>
          </w:p>
        </w:tc>
        <w:tc>
          <w:tcPr>
            <w:tcW w:w="2315" w:type="dxa"/>
          </w:tcPr>
          <w:p w14:paraId="0BC88510" w14:textId="77777777" w:rsidR="00454E52" w:rsidRDefault="00454E52" w:rsidP="00454E52">
            <w:pPr>
              <w:jc w:val="center"/>
              <w:rPr>
                <w:ins w:id="485" w:author="Jonathan Camilleri" w:date="2025-09-08T19:09:00Z" w16du:dateUtc="2025-09-08T17:09:00Z"/>
              </w:rPr>
            </w:pPr>
            <w:ins w:id="486" w:author="Jonathan Camilleri" w:date="2025-09-08T19:09:00Z" w16du:dateUtc="2025-09-08T17:09:00Z">
              <w:r>
                <w:t>0/1</w:t>
              </w:r>
            </w:ins>
          </w:p>
        </w:tc>
        <w:tc>
          <w:tcPr>
            <w:tcW w:w="2013" w:type="dxa"/>
          </w:tcPr>
          <w:p w14:paraId="26A5753B" w14:textId="77777777" w:rsidR="00454E52" w:rsidRDefault="00454E52" w:rsidP="00454E52">
            <w:pPr>
              <w:jc w:val="center"/>
              <w:rPr>
                <w:ins w:id="487" w:author="Jonathan Camilleri" w:date="2025-09-08T19:09:00Z" w16du:dateUtc="2025-09-08T17:09:00Z"/>
              </w:rPr>
            </w:pPr>
            <w:ins w:id="488" w:author="Jonathan Camilleri" w:date="2025-09-08T19:09:00Z" w16du:dateUtc="2025-09-08T17:09:00Z">
              <w:r>
                <w:t>0%</w:t>
              </w:r>
            </w:ins>
          </w:p>
        </w:tc>
      </w:tr>
      <w:tr w:rsidR="00454E52" w14:paraId="172AF3CF" w14:textId="77777777" w:rsidTr="00454E52">
        <w:trPr>
          <w:ins w:id="489" w:author="Jonathan Camilleri" w:date="2025-09-08T19:09:00Z" w16du:dateUtc="2025-09-08T17:09:00Z"/>
        </w:trPr>
        <w:tc>
          <w:tcPr>
            <w:tcW w:w="2108" w:type="dxa"/>
            <w:vMerge/>
          </w:tcPr>
          <w:p w14:paraId="708C0702" w14:textId="77777777" w:rsidR="00454E52" w:rsidRDefault="00454E52" w:rsidP="00454E52">
            <w:pPr>
              <w:jc w:val="center"/>
              <w:rPr>
                <w:ins w:id="490" w:author="Jonathan Camilleri" w:date="2025-09-08T19:09:00Z" w16du:dateUtc="2025-09-08T17:09:00Z"/>
              </w:rPr>
            </w:pPr>
          </w:p>
        </w:tc>
        <w:tc>
          <w:tcPr>
            <w:tcW w:w="2570" w:type="dxa"/>
          </w:tcPr>
          <w:p w14:paraId="46F5DCA6" w14:textId="77777777" w:rsidR="00454E52" w:rsidRDefault="00454E52" w:rsidP="00454E52">
            <w:pPr>
              <w:jc w:val="center"/>
              <w:rPr>
                <w:ins w:id="491" w:author="Jonathan Camilleri" w:date="2025-09-08T19:09:00Z" w16du:dateUtc="2025-09-08T17:09:00Z"/>
              </w:rPr>
            </w:pPr>
            <w:ins w:id="492" w:author="Jonathan Camilleri" w:date="2025-09-08T19:09:00Z" w16du:dateUtc="2025-09-08T17:09:00Z">
              <w:r>
                <w:t>Router rip</w:t>
              </w:r>
            </w:ins>
          </w:p>
        </w:tc>
        <w:tc>
          <w:tcPr>
            <w:tcW w:w="2315" w:type="dxa"/>
          </w:tcPr>
          <w:p w14:paraId="611EAF22" w14:textId="77777777" w:rsidR="00454E52" w:rsidRDefault="00454E52" w:rsidP="00454E52">
            <w:pPr>
              <w:jc w:val="center"/>
              <w:rPr>
                <w:ins w:id="493" w:author="Jonathan Camilleri" w:date="2025-09-08T19:09:00Z" w16du:dateUtc="2025-09-08T17:09:00Z"/>
              </w:rPr>
            </w:pPr>
            <w:ins w:id="494" w:author="Jonathan Camilleri" w:date="2025-09-08T19:09:00Z" w16du:dateUtc="2025-09-08T17:09:00Z">
              <w:r>
                <w:t>0/4</w:t>
              </w:r>
            </w:ins>
          </w:p>
        </w:tc>
        <w:tc>
          <w:tcPr>
            <w:tcW w:w="2013" w:type="dxa"/>
          </w:tcPr>
          <w:p w14:paraId="71319B97" w14:textId="77777777" w:rsidR="00454E52" w:rsidRDefault="00454E52" w:rsidP="00454E52">
            <w:pPr>
              <w:jc w:val="center"/>
              <w:rPr>
                <w:ins w:id="495" w:author="Jonathan Camilleri" w:date="2025-09-08T19:09:00Z" w16du:dateUtc="2025-09-08T17:09:00Z"/>
              </w:rPr>
            </w:pPr>
            <w:ins w:id="496" w:author="Jonathan Camilleri" w:date="2025-09-08T19:09:00Z" w16du:dateUtc="2025-09-08T17:09:00Z">
              <w:r>
                <w:t>0%</w:t>
              </w:r>
            </w:ins>
          </w:p>
        </w:tc>
      </w:tr>
      <w:tr w:rsidR="00454E52" w14:paraId="7C331FBB" w14:textId="77777777" w:rsidTr="00454E52">
        <w:trPr>
          <w:ins w:id="497" w:author="Jonathan Camilleri" w:date="2025-09-08T19:09:00Z" w16du:dateUtc="2025-09-08T17:09:00Z"/>
        </w:trPr>
        <w:tc>
          <w:tcPr>
            <w:tcW w:w="2108" w:type="dxa"/>
            <w:vMerge/>
          </w:tcPr>
          <w:p w14:paraId="65D7FABA" w14:textId="77777777" w:rsidR="00454E52" w:rsidRDefault="00454E52" w:rsidP="00454E52">
            <w:pPr>
              <w:jc w:val="center"/>
              <w:rPr>
                <w:ins w:id="498" w:author="Jonathan Camilleri" w:date="2025-09-08T19:09:00Z" w16du:dateUtc="2025-09-08T17:09:00Z"/>
              </w:rPr>
            </w:pPr>
          </w:p>
        </w:tc>
        <w:tc>
          <w:tcPr>
            <w:tcW w:w="2570" w:type="dxa"/>
          </w:tcPr>
          <w:p w14:paraId="29BAAA0F" w14:textId="77777777" w:rsidR="00454E52" w:rsidRDefault="00454E52" w:rsidP="00454E52">
            <w:pPr>
              <w:jc w:val="center"/>
              <w:rPr>
                <w:ins w:id="499" w:author="Jonathan Camilleri" w:date="2025-09-08T19:09:00Z" w16du:dateUtc="2025-09-08T17:09:00Z"/>
              </w:rPr>
            </w:pPr>
            <w:ins w:id="500" w:author="Jonathan Camilleri" w:date="2025-09-08T19:09:00Z" w16du:dateUtc="2025-09-08T17:09:00Z">
              <w:r>
                <w:t>Version 2</w:t>
              </w:r>
            </w:ins>
          </w:p>
        </w:tc>
        <w:tc>
          <w:tcPr>
            <w:tcW w:w="2315" w:type="dxa"/>
          </w:tcPr>
          <w:p w14:paraId="791AB7EB" w14:textId="77777777" w:rsidR="00454E52" w:rsidRDefault="00454E52" w:rsidP="00454E52">
            <w:pPr>
              <w:jc w:val="center"/>
              <w:rPr>
                <w:ins w:id="501" w:author="Jonathan Camilleri" w:date="2025-09-08T19:09:00Z" w16du:dateUtc="2025-09-08T17:09:00Z"/>
              </w:rPr>
            </w:pPr>
            <w:ins w:id="502" w:author="Jonathan Camilleri" w:date="2025-09-08T19:09:00Z" w16du:dateUtc="2025-09-08T17:09:00Z">
              <w:r>
                <w:t>0/2</w:t>
              </w:r>
            </w:ins>
          </w:p>
        </w:tc>
        <w:tc>
          <w:tcPr>
            <w:tcW w:w="2013" w:type="dxa"/>
          </w:tcPr>
          <w:p w14:paraId="110EB49A" w14:textId="77777777" w:rsidR="00454E52" w:rsidRDefault="00454E52" w:rsidP="00454E52">
            <w:pPr>
              <w:jc w:val="center"/>
              <w:rPr>
                <w:ins w:id="503" w:author="Jonathan Camilleri" w:date="2025-09-08T19:09:00Z" w16du:dateUtc="2025-09-08T17:09:00Z"/>
              </w:rPr>
            </w:pPr>
            <w:ins w:id="504" w:author="Jonathan Camilleri" w:date="2025-09-08T19:09:00Z" w16du:dateUtc="2025-09-08T17:09:00Z">
              <w:r>
                <w:t>0%</w:t>
              </w:r>
            </w:ins>
          </w:p>
        </w:tc>
      </w:tr>
    </w:tbl>
    <w:p w14:paraId="593FCBB0" w14:textId="1269DD36" w:rsidR="00901BC5" w:rsidDel="00B83C62" w:rsidRDefault="00901BC5" w:rsidP="00F8644D">
      <w:pPr>
        <w:rPr>
          <w:del w:id="505" w:author="Jonathan Camilleri" w:date="2025-09-08T17:12:00Z" w16du:dateUtc="2025-09-08T15:12:00Z"/>
        </w:rPr>
      </w:pPr>
      <w:proofErr w:type="spellStart"/>
      <w:r>
        <w:t>OSPF.</w:t>
      </w:r>
    </w:p>
    <w:p w14:paraId="48CE0249" w14:textId="532A3093" w:rsidR="00454E52" w:rsidRDefault="00454E52" w:rsidP="00454E52">
      <w:pPr>
        <w:pStyle w:val="Caption"/>
        <w:jc w:val="center"/>
        <w:pPrChange w:id="506" w:author="Jonathan Camilleri" w:date="2025-09-08T19:09:00Z" w16du:dateUtc="2025-09-08T17:09:00Z">
          <w:pPr>
            <w:pStyle w:val="Caption"/>
          </w:pPr>
        </w:pPrChange>
      </w:pPr>
      <w:r w:rsidRPr="00F562DD">
        <w:rPr>
          <w:b/>
          <w:bCs/>
        </w:rPr>
        <w:t>Table</w:t>
      </w:r>
      <w:proofErr w:type="spellEnd"/>
      <w:r w:rsidRPr="00F562DD">
        <w:rPr>
          <w:b/>
          <w:bCs/>
        </w:rPr>
        <w:t xml:space="preserve"> 9:</w:t>
      </w:r>
      <w:r>
        <w:t xml:space="preserve"> Mid Error Detections</w:t>
      </w:r>
    </w:p>
    <w:p w14:paraId="456D20E3" w14:textId="77777777" w:rsidR="0026307A" w:rsidDel="00B83C62" w:rsidRDefault="0026307A" w:rsidP="00F8644D">
      <w:pPr>
        <w:rPr>
          <w:del w:id="507" w:author="Jonathan Camilleri" w:date="2025-09-08T17:12:00Z" w16du:dateUtc="2025-09-08T15:12:00Z"/>
        </w:rPr>
      </w:pPr>
    </w:p>
    <w:p w14:paraId="3A43A958" w14:textId="46E376E8" w:rsidR="0026307A" w:rsidDel="00454E52" w:rsidRDefault="0026307A" w:rsidP="00F8644D">
      <w:pPr>
        <w:rPr>
          <w:del w:id="508" w:author="Jonathan Camilleri" w:date="2025-09-08T17:12:00Z" w16du:dateUtc="2025-09-08T15:12:00Z"/>
        </w:rPr>
      </w:pPr>
    </w:p>
    <w:p w14:paraId="257D5BB7" w14:textId="77777777" w:rsidR="0026307A" w:rsidDel="00454E52" w:rsidRDefault="0026307A" w:rsidP="00F8644D">
      <w:pPr>
        <w:rPr>
          <w:del w:id="509" w:author="Jonathan Camilleri" w:date="2025-09-08T19:09:00Z" w16du:dateUtc="2025-09-08T17:09:00Z"/>
        </w:rPr>
      </w:pPr>
    </w:p>
    <w:p w14:paraId="702E1905" w14:textId="1B0C4D55" w:rsidR="00E61362" w:rsidRPr="00901BC5" w:rsidRDefault="00901BC5" w:rsidP="00901BC5">
      <w:r>
        <w:t xml:space="preserve">However, as shown in Table </w:t>
      </w:r>
      <w:r w:rsidR="00DE6D52">
        <w:t>9</w:t>
      </w:r>
      <w:r>
        <w:t>, the model continued to overlook several critical requirements. For AAA, “</w:t>
      </w:r>
      <w:proofErr w:type="spellStart"/>
      <w:r>
        <w:t>aaa</w:t>
      </w:r>
      <w:proofErr w:type="spellEnd"/>
      <w:r>
        <w:t xml:space="preserve"> accounting system”</w:t>
      </w:r>
      <w:r w:rsidR="00DE6D52">
        <w:t>, “</w:t>
      </w:r>
      <w:proofErr w:type="spellStart"/>
      <w:r w:rsidR="00DE6D52">
        <w:t>aaa</w:t>
      </w:r>
      <w:proofErr w:type="spellEnd"/>
      <w:r w:rsidR="00DE6D52">
        <w:t xml:space="preserve"> accounting commands 15”, “</w:t>
      </w:r>
      <w:proofErr w:type="spellStart"/>
      <w:r w:rsidR="00DE6D52">
        <w:t>aaa</w:t>
      </w:r>
      <w:proofErr w:type="spellEnd"/>
      <w:r w:rsidR="00DE6D52">
        <w:t xml:space="preserve"> new-model”, “</w:t>
      </w:r>
      <w:proofErr w:type="spellStart"/>
      <w:r w:rsidR="00DE6D52">
        <w:t>aaa</w:t>
      </w:r>
      <w:proofErr w:type="spellEnd"/>
      <w:r w:rsidR="00DE6D52">
        <w:t xml:space="preserve"> authorization network”</w:t>
      </w:r>
      <w:r>
        <w:t xml:space="preserve"> w</w:t>
      </w:r>
      <w:r w:rsidR="00DE6D52">
        <w:t>ere</w:t>
      </w:r>
      <w:r>
        <w:t xml:space="preserve"> </w:t>
      </w:r>
      <w:r w:rsidR="00DE6D52">
        <w:t>never</w:t>
      </w:r>
      <w:r>
        <w:t xml:space="preserve"> flagged, EIGRP exhibited weak detection of “</w:t>
      </w:r>
      <w:r w:rsidR="00DE6D52">
        <w:t xml:space="preserve">router </w:t>
      </w:r>
      <w:proofErr w:type="spellStart"/>
      <w:r w:rsidR="00DE6D52">
        <w:t>eigrp</w:t>
      </w:r>
      <w:proofErr w:type="spellEnd"/>
      <w:r>
        <w:t>”</w:t>
      </w:r>
      <w:r w:rsidR="00DE6D52">
        <w:t xml:space="preserve"> and “key-string</w:t>
      </w:r>
      <w:r>
        <w:t>. In OSPF, the omission of “</w:t>
      </w:r>
      <w:r w:rsidR="00E61362">
        <w:t xml:space="preserve">router </w:t>
      </w:r>
      <w:proofErr w:type="spellStart"/>
      <w:r w:rsidR="00E61362">
        <w:t>ospf</w:t>
      </w:r>
      <w:proofErr w:type="spellEnd"/>
      <w:r>
        <w:t xml:space="preserve">” </w:t>
      </w:r>
      <w:r w:rsidR="00DE6D52">
        <w:t>was never detected</w:t>
      </w:r>
      <w:ins w:id="510" w:author="Jonathan Camilleri" w:date="2025-09-08T19:33:00Z" w16du:dateUtc="2025-09-08T17:33:00Z">
        <w:r w:rsidR="00F55646">
          <w:t xml:space="preserve"> </w:t>
        </w:r>
      </w:ins>
      <w:r>
        <w:t xml:space="preserve">and in RIP, </w:t>
      </w:r>
      <w:del w:id="511" w:author="Jonathan Camilleri" w:date="2025-09-08T19:33:00Z" w16du:dateUtc="2025-09-08T17:33:00Z">
        <w:r w:rsidR="00DE6D52" w:rsidDel="00F55646">
          <w:delText>Nearly</w:delText>
        </w:r>
      </w:del>
      <w:ins w:id="512" w:author="Jonathan Camilleri" w:date="2025-09-08T19:33:00Z" w16du:dateUtc="2025-09-08T17:33:00Z">
        <w:r w:rsidR="00F55646">
          <w:t>nearly</w:t>
        </w:r>
      </w:ins>
      <w:r w:rsidR="00DE6D52">
        <w:t xml:space="preserve"> all errors were not detected except for “</w:t>
      </w:r>
      <w:proofErr w:type="spellStart"/>
      <w:r w:rsidR="00DE6D52">
        <w:t>ip</w:t>
      </w:r>
      <w:proofErr w:type="spellEnd"/>
      <w:r w:rsidR="00DE6D52">
        <w:t xml:space="preserve"> authentication key-chain”, “Key-string”, “key-chain” and “</w:t>
      </w:r>
      <w:proofErr w:type="spellStart"/>
      <w:r w:rsidR="00DE6D52">
        <w:t>ip</w:t>
      </w:r>
      <w:proofErr w:type="spellEnd"/>
      <w:r w:rsidR="00DE6D52">
        <w:t xml:space="preserve"> rip authentication mode md5”</w:t>
      </w:r>
      <w:r>
        <w:t>. These gaps demonstrate that while Mid prompting increased structure and alignment with compliance concepts, reliability in detecting mandatory benchmark rules remained inconsistent</w:t>
      </w:r>
    </w:p>
    <w:p w14:paraId="57592C9C" w14:textId="068A2919" w:rsidR="00901BC5" w:rsidRPr="00901BC5" w:rsidRDefault="00901BC5" w:rsidP="00901BC5"/>
    <w:tbl>
      <w:tblPr>
        <w:tblStyle w:val="TableGrid"/>
        <w:tblW w:w="0" w:type="auto"/>
        <w:jc w:val="center"/>
        <w:tblLook w:val="04A0" w:firstRow="1" w:lastRow="0" w:firstColumn="1" w:lastColumn="0" w:noHBand="0" w:noVBand="1"/>
      </w:tblPr>
      <w:tblGrid>
        <w:gridCol w:w="5568"/>
      </w:tblGrid>
      <w:tr w:rsidR="00901BC5" w14:paraId="3105F349" w14:textId="77777777" w:rsidTr="00991971">
        <w:trPr>
          <w:trHeight w:val="8631"/>
          <w:jc w:val="center"/>
        </w:trPr>
        <w:tc>
          <w:tcPr>
            <w:tcW w:w="4588" w:type="dxa"/>
          </w:tcPr>
          <w:p w14:paraId="50C502B6" w14:textId="3E2260A0" w:rsidR="00901BC5" w:rsidRDefault="00901BC5" w:rsidP="00991971">
            <w:pPr>
              <w:keepNext/>
              <w:spacing w:after="160" w:line="480" w:lineRule="auto"/>
              <w:jc w:val="center"/>
            </w:pPr>
            <w:r>
              <w:rPr>
                <w:noProof/>
              </w:rPr>
              <w:lastRenderedPageBreak/>
              <w:drawing>
                <wp:inline distT="0" distB="0" distL="0" distR="0" wp14:anchorId="7D4AF811" wp14:editId="0AC077D0">
                  <wp:extent cx="3398807" cy="6818192"/>
                  <wp:effectExtent l="0" t="0" r="0" b="1905"/>
                  <wp:docPr id="1112541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937" cy="6854561"/>
                          </a:xfrm>
                          <a:prstGeom prst="rect">
                            <a:avLst/>
                          </a:prstGeom>
                          <a:noFill/>
                          <a:ln>
                            <a:noFill/>
                          </a:ln>
                        </pic:spPr>
                      </pic:pic>
                    </a:graphicData>
                  </a:graphic>
                </wp:inline>
              </w:drawing>
            </w:r>
          </w:p>
        </w:tc>
      </w:tr>
    </w:tbl>
    <w:p w14:paraId="2995AAC2" w14:textId="2D3C1A39" w:rsidR="00901BC5" w:rsidRDefault="00901BC5" w:rsidP="00901BC5">
      <w:pPr>
        <w:pStyle w:val="Caption"/>
        <w:jc w:val="center"/>
      </w:pPr>
      <w:r w:rsidRPr="007E614C">
        <w:rPr>
          <w:b/>
          <w:bCs/>
          <w:rPrChange w:id="513" w:author="Jonathan Camilleri" w:date="2025-09-08T18:10:00Z" w16du:dateUtc="2025-09-08T16:10:00Z">
            <w:rPr/>
          </w:rPrChange>
        </w:rPr>
        <w:t xml:space="preserve">Figure </w:t>
      </w:r>
      <w:ins w:id="514" w:author="Jonathan Camilleri" w:date="2025-09-08T19:10:00Z" w16du:dateUtc="2025-09-08T17:10:00Z">
        <w:r w:rsidR="00454E52">
          <w:rPr>
            <w:b/>
            <w:bCs/>
          </w:rPr>
          <w:t>4</w:t>
        </w:r>
      </w:ins>
      <w:del w:id="515" w:author="Jonathan Camilleri" w:date="2025-09-08T18:10:00Z" w16du:dateUtc="2025-09-08T16:10:00Z">
        <w:r w:rsidR="00DD43F8" w:rsidRPr="007E614C" w:rsidDel="007E614C">
          <w:rPr>
            <w:b/>
            <w:bCs/>
            <w:rPrChange w:id="516" w:author="Jonathan Camilleri" w:date="2025-09-08T18:10:00Z" w16du:dateUtc="2025-09-08T16:10:00Z">
              <w:rPr/>
            </w:rPrChange>
          </w:rPr>
          <w:delText>4</w:delText>
        </w:r>
        <w:r w:rsidR="00DD43F8" w:rsidDel="007E614C">
          <w:delText>.4</w:delText>
        </w:r>
      </w:del>
      <w:r>
        <w:t>: Mid Prompt Output Example</w:t>
      </w:r>
    </w:p>
    <w:p w14:paraId="28CCB901" w14:textId="68D6C84B" w:rsidR="00901BC5" w:rsidRPr="00901BC5" w:rsidRDefault="00FA110E" w:rsidP="00901BC5">
      <w:r>
        <w:t xml:space="preserve">The Mid prompt outputs were noticeably longer and more structured, often divided into categories such as “Critical Security Issues” and “Other notable misconfigurations”, as illustrated in Figure </w:t>
      </w:r>
      <w:del w:id="517" w:author="Jonathan Camilleri" w:date="2025-09-08T18:10:00Z" w16du:dateUtc="2025-09-08T16:10:00Z">
        <w:r w:rsidR="00DD43F8" w:rsidDel="007E614C">
          <w:delText>4.4</w:delText>
        </w:r>
      </w:del>
      <w:ins w:id="518" w:author="Jonathan Camilleri" w:date="2025-09-08T19:10:00Z" w16du:dateUtc="2025-09-08T17:10:00Z">
        <w:r w:rsidR="00454E52">
          <w:t>4</w:t>
        </w:r>
      </w:ins>
      <w:r>
        <w:t xml:space="preserve">. The model not only listed errors but also explained the reasoning behind each detection and occasionally suggested corrective commands. This gave the outputs a more compliance-oriented character, reflecting attempts to align the findings with security standards. However, the responses </w:t>
      </w:r>
      <w:r>
        <w:lastRenderedPageBreak/>
        <w:t>remained list-like in presentation and frequently left out the final binary statement of whether the configuration was secure, despite explicit instruction to do so. In some cases, the model extended beyond benchmark requirements by including best-practice recommendations, which although relevant, were not mandated by CIS. These tendencies demonstrate that while the Mid prompt promoted more detail and contextualisation, the model still displayed inconsistencies in adhering strictly to the CIS Benchmarks.</w:t>
      </w:r>
    </w:p>
    <w:p w14:paraId="58A1B0B1" w14:textId="758CA1E9" w:rsidR="00901BC5" w:rsidRDefault="00901BC5" w:rsidP="00F8644D">
      <w:r>
        <w:t>Finally, an examination of the references cited by GPT in its explanations in</w:t>
      </w:r>
      <w:r w:rsidR="002E12FD">
        <w:t xml:space="preserve"> Table </w:t>
      </w:r>
      <w:r w:rsidR="00DD43F8">
        <w:t>10</w:t>
      </w:r>
      <w:r w:rsidR="002E12FD">
        <w:t xml:space="preserve"> provided further insight into how it justified its outputs. Three configurations per protocol were sampled</w:t>
      </w:r>
      <w:r w:rsidR="00803C88">
        <w:t xml:space="preserve"> (Total of 12 samples)</w:t>
      </w:r>
      <w:r w:rsidR="002E12FD">
        <w:t>, and citations were documented. Cisco and CIS documentation were the most frequently invoked with them being used 12 times, following by NIST guidelines with 8 times, real-world application examples with 6 and NSA references with 4. The consistent appearance of Cisco and CIS sources suggest that the Mid prompt successfully anchored GPT’s reasoning to widely recognised compliance frameworks. However, the uneven use of supporting sources illustrates why detection accuracy remained inconsistent.</w:t>
      </w:r>
    </w:p>
    <w:tbl>
      <w:tblPr>
        <w:tblStyle w:val="TableGrid"/>
        <w:tblW w:w="0" w:type="auto"/>
        <w:tblLook w:val="04A0" w:firstRow="1" w:lastRow="0" w:firstColumn="1" w:lastColumn="0" w:noHBand="0" w:noVBand="1"/>
      </w:tblPr>
      <w:tblGrid>
        <w:gridCol w:w="4503"/>
        <w:gridCol w:w="4503"/>
      </w:tblGrid>
      <w:tr w:rsidR="002E12FD" w14:paraId="3F49EE5C" w14:textId="77777777" w:rsidTr="0026307A">
        <w:tc>
          <w:tcPr>
            <w:tcW w:w="4508" w:type="dxa"/>
            <w:tcBorders>
              <w:top w:val="single" w:sz="8" w:space="0" w:color="auto"/>
              <w:left w:val="single" w:sz="8" w:space="0" w:color="auto"/>
              <w:bottom w:val="single" w:sz="8" w:space="0" w:color="auto"/>
              <w:right w:val="single" w:sz="8" w:space="0" w:color="auto"/>
            </w:tcBorders>
          </w:tcPr>
          <w:p w14:paraId="41E2ABBD" w14:textId="650E06DF" w:rsidR="002E12FD" w:rsidRPr="0026307A" w:rsidRDefault="002E12FD" w:rsidP="0026307A">
            <w:pPr>
              <w:jc w:val="center"/>
              <w:rPr>
                <w:b/>
                <w:bCs/>
              </w:rPr>
            </w:pPr>
            <w:r w:rsidRPr="0026307A">
              <w:rPr>
                <w:b/>
                <w:bCs/>
              </w:rPr>
              <w:t>Reference Source</w:t>
            </w:r>
          </w:p>
        </w:tc>
        <w:tc>
          <w:tcPr>
            <w:tcW w:w="4508" w:type="dxa"/>
            <w:tcBorders>
              <w:top w:val="single" w:sz="8" w:space="0" w:color="auto"/>
              <w:left w:val="single" w:sz="8" w:space="0" w:color="auto"/>
              <w:bottom w:val="single" w:sz="8" w:space="0" w:color="auto"/>
              <w:right w:val="single" w:sz="8" w:space="0" w:color="auto"/>
            </w:tcBorders>
          </w:tcPr>
          <w:p w14:paraId="2FE3553E" w14:textId="3D226435" w:rsidR="002E12FD" w:rsidRPr="0026307A" w:rsidRDefault="002E12FD" w:rsidP="0026307A">
            <w:pPr>
              <w:jc w:val="center"/>
              <w:rPr>
                <w:b/>
                <w:bCs/>
              </w:rPr>
            </w:pPr>
            <w:r w:rsidRPr="0026307A">
              <w:rPr>
                <w:b/>
                <w:bCs/>
              </w:rPr>
              <w:t>Count</w:t>
            </w:r>
          </w:p>
        </w:tc>
      </w:tr>
      <w:tr w:rsidR="002E12FD" w14:paraId="39F2D02B" w14:textId="77777777" w:rsidTr="0026307A">
        <w:tc>
          <w:tcPr>
            <w:tcW w:w="4508" w:type="dxa"/>
            <w:tcBorders>
              <w:top w:val="single" w:sz="8" w:space="0" w:color="auto"/>
            </w:tcBorders>
          </w:tcPr>
          <w:p w14:paraId="124A1A2A" w14:textId="611019C4" w:rsidR="002E12FD" w:rsidRDefault="002E12FD" w:rsidP="00B83C62">
            <w:pPr>
              <w:jc w:val="center"/>
              <w:pPrChange w:id="519" w:author="Jonathan Camilleri" w:date="2025-09-08T17:14:00Z" w16du:dateUtc="2025-09-08T15:14:00Z">
                <w:pPr/>
              </w:pPrChange>
            </w:pPr>
            <w:r>
              <w:t>CIS References</w:t>
            </w:r>
          </w:p>
        </w:tc>
        <w:tc>
          <w:tcPr>
            <w:tcW w:w="4508" w:type="dxa"/>
            <w:tcBorders>
              <w:top w:val="single" w:sz="8" w:space="0" w:color="auto"/>
            </w:tcBorders>
          </w:tcPr>
          <w:p w14:paraId="3FDA6F76" w14:textId="2F2C5710" w:rsidR="002E12FD" w:rsidRDefault="002E12FD" w:rsidP="0026307A">
            <w:pPr>
              <w:jc w:val="center"/>
            </w:pPr>
            <w:r>
              <w:t>12</w:t>
            </w:r>
          </w:p>
        </w:tc>
      </w:tr>
      <w:tr w:rsidR="002E12FD" w14:paraId="49D7AEE9" w14:textId="77777777" w:rsidTr="002E12FD">
        <w:tc>
          <w:tcPr>
            <w:tcW w:w="4508" w:type="dxa"/>
          </w:tcPr>
          <w:p w14:paraId="3328D458" w14:textId="14672FEE" w:rsidR="002E12FD" w:rsidRDefault="002E12FD" w:rsidP="00B83C62">
            <w:pPr>
              <w:jc w:val="center"/>
              <w:pPrChange w:id="520" w:author="Jonathan Camilleri" w:date="2025-09-08T17:14:00Z" w16du:dateUtc="2025-09-08T15:14:00Z">
                <w:pPr/>
              </w:pPrChange>
            </w:pPr>
            <w:r>
              <w:t>Cisco References</w:t>
            </w:r>
          </w:p>
        </w:tc>
        <w:tc>
          <w:tcPr>
            <w:tcW w:w="4508" w:type="dxa"/>
          </w:tcPr>
          <w:p w14:paraId="4066FBD3" w14:textId="5314DE8C" w:rsidR="002E12FD" w:rsidRDefault="002E12FD" w:rsidP="0026307A">
            <w:pPr>
              <w:jc w:val="center"/>
            </w:pPr>
            <w:r>
              <w:t>12</w:t>
            </w:r>
          </w:p>
        </w:tc>
      </w:tr>
      <w:tr w:rsidR="002E12FD" w14:paraId="7D9AF522" w14:textId="77777777" w:rsidTr="002E12FD">
        <w:tc>
          <w:tcPr>
            <w:tcW w:w="4508" w:type="dxa"/>
          </w:tcPr>
          <w:p w14:paraId="725DF1A4" w14:textId="517AE704" w:rsidR="002E12FD" w:rsidRDefault="002E12FD" w:rsidP="00B83C62">
            <w:pPr>
              <w:jc w:val="center"/>
              <w:pPrChange w:id="521" w:author="Jonathan Camilleri" w:date="2025-09-08T17:14:00Z" w16du:dateUtc="2025-09-08T15:14:00Z">
                <w:pPr/>
              </w:pPrChange>
            </w:pPr>
            <w:r>
              <w:t>NIST References</w:t>
            </w:r>
          </w:p>
        </w:tc>
        <w:tc>
          <w:tcPr>
            <w:tcW w:w="4508" w:type="dxa"/>
          </w:tcPr>
          <w:p w14:paraId="190C07FB" w14:textId="62AA839D" w:rsidR="002E12FD" w:rsidRDefault="002E12FD" w:rsidP="0026307A">
            <w:pPr>
              <w:jc w:val="center"/>
            </w:pPr>
            <w:r>
              <w:t>8</w:t>
            </w:r>
          </w:p>
        </w:tc>
      </w:tr>
      <w:tr w:rsidR="002E12FD" w14:paraId="1F7AD296" w14:textId="77777777" w:rsidTr="002E12FD">
        <w:tc>
          <w:tcPr>
            <w:tcW w:w="4508" w:type="dxa"/>
          </w:tcPr>
          <w:p w14:paraId="3CBB0819" w14:textId="703A047A" w:rsidR="002E12FD" w:rsidRDefault="002E12FD" w:rsidP="00B83C62">
            <w:pPr>
              <w:jc w:val="center"/>
              <w:pPrChange w:id="522" w:author="Jonathan Camilleri" w:date="2025-09-08T17:14:00Z" w16du:dateUtc="2025-09-08T15:14:00Z">
                <w:pPr/>
              </w:pPrChange>
            </w:pPr>
            <w:r>
              <w:t>Real-world Applications Referenced</w:t>
            </w:r>
          </w:p>
        </w:tc>
        <w:tc>
          <w:tcPr>
            <w:tcW w:w="4508" w:type="dxa"/>
          </w:tcPr>
          <w:p w14:paraId="6E326C8A" w14:textId="4288074F" w:rsidR="002E12FD" w:rsidRDefault="002E12FD" w:rsidP="0026307A">
            <w:pPr>
              <w:jc w:val="center"/>
            </w:pPr>
            <w:r>
              <w:t>6</w:t>
            </w:r>
          </w:p>
        </w:tc>
      </w:tr>
      <w:tr w:rsidR="002E12FD" w14:paraId="6E9682C8" w14:textId="77777777" w:rsidTr="002E12FD">
        <w:tc>
          <w:tcPr>
            <w:tcW w:w="4508" w:type="dxa"/>
          </w:tcPr>
          <w:p w14:paraId="45ED800F" w14:textId="2601D06C" w:rsidR="002E12FD" w:rsidRDefault="002E12FD" w:rsidP="00B83C62">
            <w:pPr>
              <w:jc w:val="center"/>
              <w:pPrChange w:id="523" w:author="Jonathan Camilleri" w:date="2025-09-08T17:14:00Z" w16du:dateUtc="2025-09-08T15:14:00Z">
                <w:pPr/>
              </w:pPrChange>
            </w:pPr>
            <w:r>
              <w:t>NSA References</w:t>
            </w:r>
          </w:p>
        </w:tc>
        <w:tc>
          <w:tcPr>
            <w:tcW w:w="4508" w:type="dxa"/>
          </w:tcPr>
          <w:p w14:paraId="4356A8CC" w14:textId="778D4367" w:rsidR="002E12FD" w:rsidRDefault="002E12FD" w:rsidP="0026307A">
            <w:pPr>
              <w:keepNext/>
              <w:jc w:val="center"/>
            </w:pPr>
            <w:r>
              <w:t>4</w:t>
            </w:r>
          </w:p>
        </w:tc>
      </w:tr>
    </w:tbl>
    <w:p w14:paraId="202E2614" w14:textId="015FC13B" w:rsidR="002E12FD" w:rsidRDefault="002E12FD" w:rsidP="002E12FD">
      <w:pPr>
        <w:pStyle w:val="Caption"/>
        <w:jc w:val="center"/>
      </w:pPr>
      <w:r w:rsidRPr="003E5119">
        <w:rPr>
          <w:b/>
          <w:bCs/>
          <w:rPrChange w:id="524" w:author="Jonathan Camilleri" w:date="2025-09-08T19:02:00Z" w16du:dateUtc="2025-09-08T17:02:00Z">
            <w:rPr/>
          </w:rPrChange>
        </w:rPr>
        <w:t xml:space="preserve">Table </w:t>
      </w:r>
      <w:r w:rsidR="003A586A" w:rsidRPr="003E5119">
        <w:rPr>
          <w:b/>
          <w:bCs/>
          <w:rPrChange w:id="525" w:author="Jonathan Camilleri" w:date="2025-09-08T19:02:00Z" w16du:dateUtc="2025-09-08T17:02:00Z">
            <w:rPr/>
          </w:rPrChange>
        </w:rPr>
        <w:t>10</w:t>
      </w:r>
      <w:r w:rsidRPr="003E5119">
        <w:rPr>
          <w:b/>
          <w:bCs/>
          <w:rPrChange w:id="526" w:author="Jonathan Camilleri" w:date="2025-09-08T19:02:00Z" w16du:dateUtc="2025-09-08T17:02:00Z">
            <w:rPr/>
          </w:rPrChange>
        </w:rPr>
        <w:t>:</w:t>
      </w:r>
      <w:r>
        <w:t xml:space="preserve"> Most common references used in Mid Prompt</w:t>
      </w:r>
    </w:p>
    <w:p w14:paraId="185CD66E" w14:textId="3C9AF0BC" w:rsidR="00E61362" w:rsidRPr="00E61362" w:rsidRDefault="00E61362" w:rsidP="00E61362">
      <w:r>
        <w:t>Overall, the Mid Prompt demonstrated that referencing benchmarks within the instructions improves alignment with compliance-oriented reasoning and enhances detection of certain classes of misconfigurations. Nonetheless, accuracy gains were limited and several benchmark-critical omissions continued to be missed across all protocols.</w:t>
      </w:r>
    </w:p>
    <w:p w14:paraId="1CF993D5" w14:textId="64CF3E10" w:rsidR="00E00CA1" w:rsidRDefault="00E00CA1" w:rsidP="00E00CA1">
      <w:pPr>
        <w:pStyle w:val="Heading3"/>
      </w:pPr>
      <w:bookmarkStart w:id="527" w:name="_Toc208251943"/>
      <w:commentRangeStart w:id="528"/>
      <w:commentRangeStart w:id="529"/>
      <w:r>
        <w:t>4.2.3 Test Case 3: Specific Prompt</w:t>
      </w:r>
      <w:commentRangeEnd w:id="528"/>
      <w:r w:rsidR="00FF3C4F">
        <w:rPr>
          <w:rStyle w:val="CommentReference"/>
          <w:rFonts w:eastAsiaTheme="minorHAnsi" w:cstheme="minorBidi"/>
          <w:color w:val="auto"/>
        </w:rPr>
        <w:commentReference w:id="528"/>
      </w:r>
      <w:commentRangeEnd w:id="529"/>
      <w:r w:rsidR="007E614C">
        <w:rPr>
          <w:rStyle w:val="CommentReference"/>
          <w:rFonts w:eastAsiaTheme="minorHAnsi" w:cstheme="minorBidi"/>
          <w:color w:val="auto"/>
        </w:rPr>
        <w:commentReference w:id="529"/>
      </w:r>
      <w:bookmarkEnd w:id="527"/>
    </w:p>
    <w:p w14:paraId="1F8CA68E" w14:textId="4F9B0292" w:rsidR="00F652AB" w:rsidRDefault="00A10706" w:rsidP="00F652AB">
      <w:r>
        <w:t>The Specific prompt represented the most constrained test case, limiting the model’s evaluation to a single protocol and attaching the corresponding section of the CIS Benchmark for reference. By providing explicit standards alongside the configuration, this test case measured the model’s ability to apply authoritative compliance rules within a defined scope.</w:t>
      </w:r>
    </w:p>
    <w:p w14:paraId="4BAFF1A8" w14:textId="77777777" w:rsidR="00A10706" w:rsidRDefault="00A10706" w:rsidP="00A10706">
      <w:pPr>
        <w:keepNext/>
      </w:pPr>
      <w:r>
        <w:rPr>
          <w:noProof/>
        </w:rPr>
        <w:lastRenderedPageBreak/>
        <w:drawing>
          <wp:inline distT="0" distB="0" distL="0" distR="0" wp14:anchorId="3A56AAE8" wp14:editId="7CDA81E4">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5C0BF6" w14:textId="32855FA7" w:rsidR="00454C2D" w:rsidRDefault="00A10706" w:rsidP="00BD58BF">
      <w:pPr>
        <w:pStyle w:val="Caption"/>
        <w:jc w:val="center"/>
      </w:pPr>
      <w:del w:id="530" w:author="Jonathan Camilleri" w:date="2025-09-08T18:10:00Z" w16du:dateUtc="2025-09-08T16:10:00Z">
        <w:r w:rsidRPr="007E614C" w:rsidDel="007E614C">
          <w:rPr>
            <w:b/>
            <w:bCs/>
            <w:rPrChange w:id="531" w:author="Jonathan Camilleri" w:date="2025-09-08T18:10:00Z" w16du:dateUtc="2025-09-08T16:10:00Z">
              <w:rPr/>
            </w:rPrChange>
          </w:rPr>
          <w:delText xml:space="preserve">Chart </w:delText>
        </w:r>
      </w:del>
      <w:ins w:id="532" w:author="Jonathan Camilleri" w:date="2025-09-08T18:10:00Z" w16du:dateUtc="2025-09-08T16:10:00Z">
        <w:r w:rsidR="007E614C">
          <w:rPr>
            <w:b/>
            <w:bCs/>
          </w:rPr>
          <w:t>Figure</w:t>
        </w:r>
        <w:r w:rsidR="007E614C" w:rsidRPr="007E614C">
          <w:rPr>
            <w:b/>
            <w:bCs/>
            <w:rPrChange w:id="533" w:author="Jonathan Camilleri" w:date="2025-09-08T18:10:00Z" w16du:dateUtc="2025-09-08T16:10:00Z">
              <w:rPr/>
            </w:rPrChange>
          </w:rPr>
          <w:t xml:space="preserve"> </w:t>
        </w:r>
      </w:ins>
      <w:ins w:id="534" w:author="Jonathan Camilleri" w:date="2025-09-08T19:10:00Z" w16du:dateUtc="2025-09-08T17:10:00Z">
        <w:r w:rsidR="00454E52">
          <w:rPr>
            <w:b/>
            <w:bCs/>
          </w:rPr>
          <w:t>5</w:t>
        </w:r>
      </w:ins>
      <w:del w:id="535" w:author="Jonathan Camilleri" w:date="2025-09-08T19:10:00Z" w16du:dateUtc="2025-09-08T17:10:00Z">
        <w:r w:rsidRPr="007E614C" w:rsidDel="00454E52">
          <w:rPr>
            <w:b/>
            <w:bCs/>
            <w:rPrChange w:id="536" w:author="Jonathan Camilleri" w:date="2025-09-08T18:10:00Z" w16du:dateUtc="2025-09-08T16:10:00Z">
              <w:rPr/>
            </w:rPrChange>
          </w:rPr>
          <w:delText>4</w:delText>
        </w:r>
      </w:del>
      <w:del w:id="537" w:author="Jonathan Camilleri" w:date="2025-09-08T18:10:00Z" w16du:dateUtc="2025-09-08T16:10:00Z">
        <w:r w:rsidDel="007E614C">
          <w:delText>.</w:delText>
        </w:r>
        <w:r w:rsidR="00DD43F8" w:rsidDel="007E614C">
          <w:delText>5</w:delText>
        </w:r>
      </w:del>
      <w:r>
        <w:t>: Specific Prompt</w:t>
      </w:r>
      <w:r w:rsidR="00D268E6">
        <w:t xml:space="preserve"> Misconfiguration Detection</w:t>
      </w:r>
      <w:r>
        <w:t xml:space="preserve"> Results</w:t>
      </w:r>
    </w:p>
    <w:tbl>
      <w:tblPr>
        <w:tblStyle w:val="TableGrid"/>
        <w:tblW w:w="9351" w:type="dxa"/>
        <w:tblLook w:val="04A0" w:firstRow="1" w:lastRow="0" w:firstColumn="1" w:lastColumn="0" w:noHBand="0" w:noVBand="1"/>
        <w:tblPrChange w:id="538" w:author="Jonathan Camilleri" w:date="2025-09-08T17:27:00Z" w16du:dateUtc="2025-09-08T15:27:00Z">
          <w:tblPr>
            <w:tblStyle w:val="TableGrid"/>
            <w:tblW w:w="0" w:type="auto"/>
            <w:tblLook w:val="04A0" w:firstRow="1" w:lastRow="0" w:firstColumn="1" w:lastColumn="0" w:noHBand="0" w:noVBand="1"/>
          </w:tblPr>
        </w:tblPrChange>
      </w:tblPr>
      <w:tblGrid>
        <w:gridCol w:w="1589"/>
        <w:gridCol w:w="1950"/>
        <w:gridCol w:w="1843"/>
        <w:gridCol w:w="1984"/>
        <w:gridCol w:w="1985"/>
        <w:tblGridChange w:id="539">
          <w:tblGrid>
            <w:gridCol w:w="1589"/>
            <w:gridCol w:w="665"/>
            <w:gridCol w:w="1170"/>
            <w:gridCol w:w="115"/>
            <w:gridCol w:w="969"/>
            <w:gridCol w:w="780"/>
            <w:gridCol w:w="94"/>
            <w:gridCol w:w="1380"/>
            <w:gridCol w:w="390"/>
            <w:gridCol w:w="214"/>
            <w:gridCol w:w="1650"/>
            <w:gridCol w:w="335"/>
            <w:gridCol w:w="1919"/>
          </w:tblGrid>
        </w:tblGridChange>
      </w:tblGrid>
      <w:tr w:rsidR="0096322B" w14:paraId="5047C4E8" w14:textId="77777777" w:rsidTr="0096322B">
        <w:trPr>
          <w:trHeight w:val="225"/>
        </w:trPr>
        <w:tc>
          <w:tcPr>
            <w:tcW w:w="1589" w:type="dxa"/>
            <w:tcBorders>
              <w:bottom w:val="single" w:sz="8" w:space="0" w:color="auto"/>
            </w:tcBorders>
            <w:tcPrChange w:id="540" w:author="Jonathan Camilleri" w:date="2025-09-08T17:27:00Z" w16du:dateUtc="2025-09-08T15:27:00Z">
              <w:tcPr>
                <w:tcW w:w="2254" w:type="dxa"/>
                <w:gridSpan w:val="2"/>
                <w:tcBorders>
                  <w:bottom w:val="single" w:sz="8" w:space="0" w:color="auto"/>
                </w:tcBorders>
              </w:tcPr>
            </w:tcPrChange>
          </w:tcPr>
          <w:p w14:paraId="7433417F" w14:textId="6B3AC536" w:rsidR="0096322B" w:rsidRDefault="0096322B" w:rsidP="0096322B">
            <w:pPr>
              <w:jc w:val="center"/>
              <w:rPr>
                <w:ins w:id="541" w:author="Jonathan Camilleri" w:date="2025-09-08T17:26:00Z" w16du:dateUtc="2025-09-08T15:26:00Z"/>
                <w:b/>
                <w:bCs/>
              </w:rPr>
            </w:pPr>
            <w:ins w:id="542" w:author="Jonathan Camilleri" w:date="2025-09-08T17:26:00Z" w16du:dateUtc="2025-09-08T15:26:00Z">
              <w:r>
                <w:rPr>
                  <w:b/>
                  <w:bCs/>
                </w:rPr>
                <w:t>Protocol</w:t>
              </w:r>
            </w:ins>
          </w:p>
          <w:p w14:paraId="133C3235" w14:textId="77777777" w:rsidR="0096322B" w:rsidRDefault="0096322B" w:rsidP="0096322B">
            <w:pPr>
              <w:jc w:val="center"/>
              <w:rPr>
                <w:b/>
                <w:bCs/>
              </w:rPr>
            </w:pPr>
          </w:p>
        </w:tc>
        <w:tc>
          <w:tcPr>
            <w:tcW w:w="1950" w:type="dxa"/>
            <w:tcBorders>
              <w:bottom w:val="single" w:sz="8" w:space="0" w:color="auto"/>
            </w:tcBorders>
            <w:tcPrChange w:id="543" w:author="Jonathan Camilleri" w:date="2025-09-08T17:27:00Z" w16du:dateUtc="2025-09-08T15:27:00Z">
              <w:tcPr>
                <w:tcW w:w="2254" w:type="dxa"/>
                <w:gridSpan w:val="3"/>
                <w:tcBorders>
                  <w:bottom w:val="single" w:sz="8" w:space="0" w:color="auto"/>
                </w:tcBorders>
              </w:tcPr>
            </w:tcPrChange>
          </w:tcPr>
          <w:p w14:paraId="48CDE0AB" w14:textId="4894E5AE" w:rsidR="0096322B" w:rsidRDefault="0096322B" w:rsidP="0096322B">
            <w:pPr>
              <w:jc w:val="center"/>
              <w:rPr>
                <w:b/>
                <w:bCs/>
              </w:rPr>
            </w:pPr>
            <w:r>
              <w:rPr>
                <w:b/>
                <w:bCs/>
              </w:rPr>
              <w:t>Number of Errors</w:t>
            </w:r>
          </w:p>
          <w:p w14:paraId="1D30D6D1" w14:textId="44FCFA7A" w:rsidR="0096322B" w:rsidRDefault="0096322B" w:rsidP="0096322B">
            <w:pPr>
              <w:jc w:val="center"/>
            </w:pPr>
          </w:p>
        </w:tc>
        <w:tc>
          <w:tcPr>
            <w:tcW w:w="1843" w:type="dxa"/>
            <w:tcBorders>
              <w:bottom w:val="single" w:sz="8" w:space="0" w:color="auto"/>
            </w:tcBorders>
            <w:tcPrChange w:id="544" w:author="Jonathan Camilleri" w:date="2025-09-08T17:27:00Z" w16du:dateUtc="2025-09-08T15:27:00Z">
              <w:tcPr>
                <w:tcW w:w="2254" w:type="dxa"/>
                <w:gridSpan w:val="3"/>
                <w:tcBorders>
                  <w:bottom w:val="single" w:sz="8" w:space="0" w:color="auto"/>
                </w:tcBorders>
              </w:tcPr>
            </w:tcPrChange>
          </w:tcPr>
          <w:p w14:paraId="2AAC34F0" w14:textId="77777777" w:rsidR="0096322B" w:rsidRDefault="0096322B" w:rsidP="0026307A">
            <w:pPr>
              <w:jc w:val="center"/>
              <w:rPr>
                <w:b/>
                <w:bCs/>
              </w:rPr>
            </w:pPr>
            <w:r>
              <w:rPr>
                <w:b/>
                <w:bCs/>
              </w:rPr>
              <w:t>1 Error Detected</w:t>
            </w:r>
          </w:p>
          <w:p w14:paraId="75ADC978" w14:textId="2465E71E" w:rsidR="0096322B" w:rsidRDefault="0096322B" w:rsidP="0026307A">
            <w:pPr>
              <w:jc w:val="center"/>
            </w:pPr>
          </w:p>
        </w:tc>
        <w:tc>
          <w:tcPr>
            <w:tcW w:w="1984" w:type="dxa"/>
            <w:tcBorders>
              <w:bottom w:val="single" w:sz="8" w:space="0" w:color="auto"/>
            </w:tcBorders>
            <w:tcPrChange w:id="545" w:author="Jonathan Camilleri" w:date="2025-09-08T17:27:00Z" w16du:dateUtc="2025-09-08T15:27:00Z">
              <w:tcPr>
                <w:tcW w:w="2254" w:type="dxa"/>
                <w:gridSpan w:val="3"/>
                <w:tcBorders>
                  <w:bottom w:val="single" w:sz="8" w:space="0" w:color="auto"/>
                </w:tcBorders>
              </w:tcPr>
            </w:tcPrChange>
          </w:tcPr>
          <w:p w14:paraId="545D5C00" w14:textId="77777777" w:rsidR="0096322B" w:rsidRDefault="0096322B" w:rsidP="0026307A">
            <w:pPr>
              <w:jc w:val="center"/>
              <w:rPr>
                <w:b/>
                <w:bCs/>
              </w:rPr>
            </w:pPr>
            <w:r w:rsidRPr="00DE700F">
              <w:rPr>
                <w:b/>
                <w:bCs/>
              </w:rPr>
              <w:t xml:space="preserve">2 </w:t>
            </w:r>
            <w:r>
              <w:rPr>
                <w:b/>
                <w:bCs/>
              </w:rPr>
              <w:t>Errors Detected</w:t>
            </w:r>
          </w:p>
          <w:p w14:paraId="2716ED9E" w14:textId="473FFA9D" w:rsidR="0096322B" w:rsidRDefault="0096322B" w:rsidP="0026307A">
            <w:pPr>
              <w:jc w:val="center"/>
            </w:pPr>
          </w:p>
        </w:tc>
        <w:tc>
          <w:tcPr>
            <w:tcW w:w="1985" w:type="dxa"/>
            <w:tcBorders>
              <w:bottom w:val="single" w:sz="8" w:space="0" w:color="auto"/>
            </w:tcBorders>
            <w:tcPrChange w:id="546" w:author="Jonathan Camilleri" w:date="2025-09-08T17:27:00Z" w16du:dateUtc="2025-09-08T15:27:00Z">
              <w:tcPr>
                <w:tcW w:w="2254" w:type="dxa"/>
                <w:gridSpan w:val="2"/>
                <w:tcBorders>
                  <w:bottom w:val="single" w:sz="8" w:space="0" w:color="auto"/>
                </w:tcBorders>
              </w:tcPr>
            </w:tcPrChange>
          </w:tcPr>
          <w:p w14:paraId="799941EC" w14:textId="77777777" w:rsidR="0096322B" w:rsidRDefault="0096322B" w:rsidP="0026307A">
            <w:pPr>
              <w:jc w:val="center"/>
              <w:rPr>
                <w:b/>
                <w:bCs/>
              </w:rPr>
            </w:pPr>
            <w:r>
              <w:rPr>
                <w:b/>
                <w:bCs/>
              </w:rPr>
              <w:t>3 Errors Detected</w:t>
            </w:r>
          </w:p>
          <w:p w14:paraId="35A684F7" w14:textId="0A104979" w:rsidR="0096322B" w:rsidRDefault="0096322B" w:rsidP="0026307A">
            <w:pPr>
              <w:jc w:val="center"/>
            </w:pPr>
          </w:p>
        </w:tc>
      </w:tr>
      <w:tr w:rsidR="0096322B" w14:paraId="257A05FB" w14:textId="77777777" w:rsidTr="0096322B">
        <w:trPr>
          <w:trPrChange w:id="547" w:author="Jonathan Camilleri" w:date="2025-09-08T17:27:00Z" w16du:dateUtc="2025-09-08T15:27:00Z">
            <w:trPr>
              <w:gridAfter w:val="0"/>
            </w:trPr>
          </w:trPrChange>
        </w:trPr>
        <w:tc>
          <w:tcPr>
            <w:tcW w:w="1589" w:type="dxa"/>
            <w:vMerge w:val="restart"/>
            <w:tcBorders>
              <w:top w:val="single" w:sz="8" w:space="0" w:color="auto"/>
            </w:tcBorders>
            <w:tcPrChange w:id="548" w:author="Jonathan Camilleri" w:date="2025-09-08T17:27:00Z" w16du:dateUtc="2025-09-08T15:27:00Z">
              <w:tcPr>
                <w:tcW w:w="1589" w:type="dxa"/>
                <w:vMerge w:val="restart"/>
                <w:tcBorders>
                  <w:top w:val="single" w:sz="8" w:space="0" w:color="auto"/>
                </w:tcBorders>
              </w:tcPr>
            </w:tcPrChange>
          </w:tcPr>
          <w:p w14:paraId="72EE880B" w14:textId="77777777" w:rsidR="0096322B" w:rsidRDefault="0096322B" w:rsidP="0096322B">
            <w:pPr>
              <w:jc w:val="center"/>
              <w:rPr>
                <w:ins w:id="549" w:author="Jonathan Camilleri" w:date="2025-09-08T17:25:00Z" w16du:dateUtc="2025-09-08T15:25:00Z"/>
              </w:rPr>
              <w:pPrChange w:id="550" w:author="Jonathan Camilleri" w:date="2025-09-08T17:26:00Z" w16du:dateUtc="2025-09-08T15:26:00Z">
                <w:pPr/>
              </w:pPrChange>
            </w:pPr>
          </w:p>
          <w:p w14:paraId="5EE802AB" w14:textId="6620A537" w:rsidR="0096322B" w:rsidRDefault="0096322B" w:rsidP="0096322B">
            <w:pPr>
              <w:jc w:val="center"/>
              <w:pPrChange w:id="551" w:author="Jonathan Camilleri" w:date="2025-09-08T17:26:00Z" w16du:dateUtc="2025-09-08T15:26:00Z">
                <w:pPr/>
              </w:pPrChange>
            </w:pPr>
            <w:ins w:id="552" w:author="Jonathan Camilleri" w:date="2025-09-08T17:25:00Z" w16du:dateUtc="2025-09-08T15:25:00Z">
              <w:r>
                <w:t>AAA</w:t>
              </w:r>
            </w:ins>
          </w:p>
        </w:tc>
        <w:tc>
          <w:tcPr>
            <w:tcW w:w="1950" w:type="dxa"/>
            <w:tcBorders>
              <w:top w:val="single" w:sz="8" w:space="0" w:color="auto"/>
            </w:tcBorders>
            <w:tcPrChange w:id="553" w:author="Jonathan Camilleri" w:date="2025-09-08T17:27:00Z" w16du:dateUtc="2025-09-08T15:27:00Z">
              <w:tcPr>
                <w:tcW w:w="1835" w:type="dxa"/>
                <w:gridSpan w:val="2"/>
                <w:tcBorders>
                  <w:top w:val="single" w:sz="8" w:space="0" w:color="auto"/>
                </w:tcBorders>
              </w:tcPr>
            </w:tcPrChange>
          </w:tcPr>
          <w:p w14:paraId="6C59D591" w14:textId="075EE79C" w:rsidR="0096322B" w:rsidRDefault="0096322B" w:rsidP="0096322B">
            <w:pPr>
              <w:jc w:val="center"/>
              <w:pPrChange w:id="554" w:author="Jonathan Camilleri" w:date="2025-09-08T17:26:00Z" w16du:dateUtc="2025-09-08T15:26:00Z">
                <w:pPr/>
              </w:pPrChange>
            </w:pPr>
            <w:r>
              <w:t>1</w:t>
            </w:r>
          </w:p>
        </w:tc>
        <w:tc>
          <w:tcPr>
            <w:tcW w:w="1843" w:type="dxa"/>
            <w:tcBorders>
              <w:top w:val="single" w:sz="8" w:space="0" w:color="auto"/>
            </w:tcBorders>
            <w:tcPrChange w:id="555" w:author="Jonathan Camilleri" w:date="2025-09-08T17:27:00Z" w16du:dateUtc="2025-09-08T15:27:00Z">
              <w:tcPr>
                <w:tcW w:w="1864" w:type="dxa"/>
                <w:gridSpan w:val="3"/>
                <w:tcBorders>
                  <w:top w:val="single" w:sz="8" w:space="0" w:color="auto"/>
                </w:tcBorders>
              </w:tcPr>
            </w:tcPrChange>
          </w:tcPr>
          <w:p w14:paraId="4D62FAFC" w14:textId="603B3BE8" w:rsidR="0096322B" w:rsidRDefault="0096322B" w:rsidP="0026307A">
            <w:pPr>
              <w:jc w:val="center"/>
            </w:pPr>
            <w:r>
              <w:t>5/5</w:t>
            </w:r>
          </w:p>
        </w:tc>
        <w:tc>
          <w:tcPr>
            <w:tcW w:w="1984" w:type="dxa"/>
            <w:tcBorders>
              <w:top w:val="single" w:sz="8" w:space="0" w:color="auto"/>
            </w:tcBorders>
            <w:tcPrChange w:id="556" w:author="Jonathan Camilleri" w:date="2025-09-08T17:27:00Z" w16du:dateUtc="2025-09-08T15:27:00Z">
              <w:tcPr>
                <w:tcW w:w="1864" w:type="dxa"/>
                <w:gridSpan w:val="3"/>
                <w:tcBorders>
                  <w:top w:val="single" w:sz="8" w:space="0" w:color="auto"/>
                </w:tcBorders>
              </w:tcPr>
            </w:tcPrChange>
          </w:tcPr>
          <w:p w14:paraId="6943712F" w14:textId="77777777" w:rsidR="0096322B" w:rsidRDefault="0096322B" w:rsidP="0026307A">
            <w:pPr>
              <w:jc w:val="center"/>
            </w:pPr>
            <w:r>
              <w:t>-</w:t>
            </w:r>
          </w:p>
        </w:tc>
        <w:tc>
          <w:tcPr>
            <w:tcW w:w="1985" w:type="dxa"/>
            <w:tcBorders>
              <w:top w:val="single" w:sz="8" w:space="0" w:color="auto"/>
            </w:tcBorders>
            <w:tcPrChange w:id="557" w:author="Jonathan Camilleri" w:date="2025-09-08T17:27:00Z" w16du:dateUtc="2025-09-08T15:27:00Z">
              <w:tcPr>
                <w:tcW w:w="1864" w:type="dxa"/>
                <w:gridSpan w:val="2"/>
                <w:tcBorders>
                  <w:top w:val="single" w:sz="8" w:space="0" w:color="auto"/>
                </w:tcBorders>
              </w:tcPr>
            </w:tcPrChange>
          </w:tcPr>
          <w:p w14:paraId="5B59F788" w14:textId="77777777" w:rsidR="0096322B" w:rsidRDefault="0096322B" w:rsidP="0026307A">
            <w:pPr>
              <w:jc w:val="center"/>
            </w:pPr>
            <w:r>
              <w:t>-</w:t>
            </w:r>
          </w:p>
        </w:tc>
      </w:tr>
      <w:tr w:rsidR="0096322B" w14:paraId="61D013C1" w14:textId="77777777" w:rsidTr="0096322B">
        <w:trPr>
          <w:trPrChange w:id="558" w:author="Jonathan Camilleri" w:date="2025-09-08T17:27:00Z" w16du:dateUtc="2025-09-08T15:27:00Z">
            <w:trPr>
              <w:gridAfter w:val="0"/>
            </w:trPr>
          </w:trPrChange>
        </w:trPr>
        <w:tc>
          <w:tcPr>
            <w:tcW w:w="1589" w:type="dxa"/>
            <w:vMerge/>
            <w:tcPrChange w:id="559" w:author="Jonathan Camilleri" w:date="2025-09-08T17:27:00Z" w16du:dateUtc="2025-09-08T15:27:00Z">
              <w:tcPr>
                <w:tcW w:w="1589" w:type="dxa"/>
                <w:vMerge/>
              </w:tcPr>
            </w:tcPrChange>
          </w:tcPr>
          <w:p w14:paraId="7BA26091" w14:textId="77777777" w:rsidR="0096322B" w:rsidRDefault="0096322B" w:rsidP="0096322B">
            <w:pPr>
              <w:jc w:val="center"/>
              <w:pPrChange w:id="560" w:author="Jonathan Camilleri" w:date="2025-09-08T17:26:00Z" w16du:dateUtc="2025-09-08T15:26:00Z">
                <w:pPr/>
              </w:pPrChange>
            </w:pPr>
          </w:p>
        </w:tc>
        <w:tc>
          <w:tcPr>
            <w:tcW w:w="1950" w:type="dxa"/>
            <w:tcPrChange w:id="561" w:author="Jonathan Camilleri" w:date="2025-09-08T17:27:00Z" w16du:dateUtc="2025-09-08T15:27:00Z">
              <w:tcPr>
                <w:tcW w:w="1835" w:type="dxa"/>
                <w:gridSpan w:val="2"/>
              </w:tcPr>
            </w:tcPrChange>
          </w:tcPr>
          <w:p w14:paraId="55444566" w14:textId="05BB4067" w:rsidR="0096322B" w:rsidRDefault="0096322B" w:rsidP="0096322B">
            <w:pPr>
              <w:jc w:val="center"/>
              <w:pPrChange w:id="562" w:author="Jonathan Camilleri" w:date="2025-09-08T17:26:00Z" w16du:dateUtc="2025-09-08T15:26:00Z">
                <w:pPr/>
              </w:pPrChange>
            </w:pPr>
            <w:r>
              <w:t>2</w:t>
            </w:r>
          </w:p>
        </w:tc>
        <w:tc>
          <w:tcPr>
            <w:tcW w:w="1843" w:type="dxa"/>
            <w:tcPrChange w:id="563" w:author="Jonathan Camilleri" w:date="2025-09-08T17:27:00Z" w16du:dateUtc="2025-09-08T15:27:00Z">
              <w:tcPr>
                <w:tcW w:w="1864" w:type="dxa"/>
                <w:gridSpan w:val="3"/>
              </w:tcPr>
            </w:tcPrChange>
          </w:tcPr>
          <w:p w14:paraId="37274461" w14:textId="5C3F7042" w:rsidR="0096322B" w:rsidRDefault="0096322B" w:rsidP="0026307A">
            <w:pPr>
              <w:jc w:val="center"/>
            </w:pPr>
            <w:r>
              <w:t>1/5</w:t>
            </w:r>
          </w:p>
        </w:tc>
        <w:tc>
          <w:tcPr>
            <w:tcW w:w="1984" w:type="dxa"/>
            <w:tcPrChange w:id="564" w:author="Jonathan Camilleri" w:date="2025-09-08T17:27:00Z" w16du:dateUtc="2025-09-08T15:27:00Z">
              <w:tcPr>
                <w:tcW w:w="1864" w:type="dxa"/>
                <w:gridSpan w:val="3"/>
              </w:tcPr>
            </w:tcPrChange>
          </w:tcPr>
          <w:p w14:paraId="78770D69" w14:textId="2623FACA" w:rsidR="0096322B" w:rsidRDefault="0096322B" w:rsidP="0026307A">
            <w:pPr>
              <w:jc w:val="center"/>
            </w:pPr>
            <w:r>
              <w:t>2/5</w:t>
            </w:r>
          </w:p>
        </w:tc>
        <w:tc>
          <w:tcPr>
            <w:tcW w:w="1985" w:type="dxa"/>
            <w:tcPrChange w:id="565" w:author="Jonathan Camilleri" w:date="2025-09-08T17:27:00Z" w16du:dateUtc="2025-09-08T15:27:00Z">
              <w:tcPr>
                <w:tcW w:w="1864" w:type="dxa"/>
                <w:gridSpan w:val="2"/>
              </w:tcPr>
            </w:tcPrChange>
          </w:tcPr>
          <w:p w14:paraId="0A4A5CA0" w14:textId="77777777" w:rsidR="0096322B" w:rsidRDefault="0096322B" w:rsidP="0026307A">
            <w:pPr>
              <w:jc w:val="center"/>
            </w:pPr>
            <w:r>
              <w:t>-</w:t>
            </w:r>
          </w:p>
        </w:tc>
      </w:tr>
      <w:tr w:rsidR="0096322B" w14:paraId="2F545DE0" w14:textId="77777777" w:rsidTr="0096322B">
        <w:trPr>
          <w:trPrChange w:id="566" w:author="Jonathan Camilleri" w:date="2025-09-08T17:27:00Z" w16du:dateUtc="2025-09-08T15:27:00Z">
            <w:trPr>
              <w:gridAfter w:val="0"/>
            </w:trPr>
          </w:trPrChange>
        </w:trPr>
        <w:tc>
          <w:tcPr>
            <w:tcW w:w="1589" w:type="dxa"/>
            <w:vMerge/>
            <w:tcBorders>
              <w:bottom w:val="single" w:sz="8" w:space="0" w:color="auto"/>
            </w:tcBorders>
            <w:tcPrChange w:id="567" w:author="Jonathan Camilleri" w:date="2025-09-08T17:27:00Z" w16du:dateUtc="2025-09-08T15:27:00Z">
              <w:tcPr>
                <w:tcW w:w="1589" w:type="dxa"/>
                <w:vMerge/>
                <w:tcBorders>
                  <w:bottom w:val="single" w:sz="8" w:space="0" w:color="auto"/>
                </w:tcBorders>
              </w:tcPr>
            </w:tcPrChange>
          </w:tcPr>
          <w:p w14:paraId="32AB7124" w14:textId="77777777" w:rsidR="0096322B" w:rsidRDefault="0096322B" w:rsidP="0096322B">
            <w:pPr>
              <w:jc w:val="center"/>
              <w:pPrChange w:id="568" w:author="Jonathan Camilleri" w:date="2025-09-08T17:26:00Z" w16du:dateUtc="2025-09-08T15:26:00Z">
                <w:pPr/>
              </w:pPrChange>
            </w:pPr>
          </w:p>
        </w:tc>
        <w:tc>
          <w:tcPr>
            <w:tcW w:w="1950" w:type="dxa"/>
            <w:tcBorders>
              <w:bottom w:val="single" w:sz="8" w:space="0" w:color="auto"/>
            </w:tcBorders>
            <w:tcPrChange w:id="569" w:author="Jonathan Camilleri" w:date="2025-09-08T17:27:00Z" w16du:dateUtc="2025-09-08T15:27:00Z">
              <w:tcPr>
                <w:tcW w:w="1835" w:type="dxa"/>
                <w:gridSpan w:val="2"/>
                <w:tcBorders>
                  <w:bottom w:val="single" w:sz="8" w:space="0" w:color="auto"/>
                </w:tcBorders>
              </w:tcPr>
            </w:tcPrChange>
          </w:tcPr>
          <w:p w14:paraId="0692C4B5" w14:textId="1F5FA0E0" w:rsidR="0096322B" w:rsidRDefault="0096322B" w:rsidP="0096322B">
            <w:pPr>
              <w:jc w:val="center"/>
              <w:pPrChange w:id="570" w:author="Jonathan Camilleri" w:date="2025-09-08T17:26:00Z" w16du:dateUtc="2025-09-08T15:26:00Z">
                <w:pPr/>
              </w:pPrChange>
            </w:pPr>
            <w:r>
              <w:t>3</w:t>
            </w:r>
          </w:p>
        </w:tc>
        <w:tc>
          <w:tcPr>
            <w:tcW w:w="1843" w:type="dxa"/>
            <w:tcBorders>
              <w:bottom w:val="single" w:sz="8" w:space="0" w:color="auto"/>
            </w:tcBorders>
            <w:tcPrChange w:id="571" w:author="Jonathan Camilleri" w:date="2025-09-08T17:27:00Z" w16du:dateUtc="2025-09-08T15:27:00Z">
              <w:tcPr>
                <w:tcW w:w="1864" w:type="dxa"/>
                <w:gridSpan w:val="3"/>
                <w:tcBorders>
                  <w:bottom w:val="single" w:sz="8" w:space="0" w:color="auto"/>
                </w:tcBorders>
              </w:tcPr>
            </w:tcPrChange>
          </w:tcPr>
          <w:p w14:paraId="47911551" w14:textId="65340B85" w:rsidR="0096322B" w:rsidRDefault="0096322B" w:rsidP="0026307A">
            <w:pPr>
              <w:jc w:val="center"/>
            </w:pPr>
            <w:r>
              <w:t>3/5</w:t>
            </w:r>
          </w:p>
        </w:tc>
        <w:tc>
          <w:tcPr>
            <w:tcW w:w="1984" w:type="dxa"/>
            <w:tcBorders>
              <w:bottom w:val="single" w:sz="8" w:space="0" w:color="auto"/>
            </w:tcBorders>
            <w:tcPrChange w:id="572" w:author="Jonathan Camilleri" w:date="2025-09-08T17:27:00Z" w16du:dateUtc="2025-09-08T15:27:00Z">
              <w:tcPr>
                <w:tcW w:w="1864" w:type="dxa"/>
                <w:gridSpan w:val="3"/>
                <w:tcBorders>
                  <w:bottom w:val="single" w:sz="8" w:space="0" w:color="auto"/>
                </w:tcBorders>
              </w:tcPr>
            </w:tcPrChange>
          </w:tcPr>
          <w:p w14:paraId="23EB9BCB" w14:textId="6CA6C42E" w:rsidR="0096322B" w:rsidRDefault="0096322B" w:rsidP="0026307A">
            <w:pPr>
              <w:jc w:val="center"/>
            </w:pPr>
            <w:r>
              <w:t>1/5</w:t>
            </w:r>
          </w:p>
        </w:tc>
        <w:tc>
          <w:tcPr>
            <w:tcW w:w="1985" w:type="dxa"/>
            <w:tcBorders>
              <w:bottom w:val="single" w:sz="8" w:space="0" w:color="auto"/>
            </w:tcBorders>
            <w:tcPrChange w:id="573" w:author="Jonathan Camilleri" w:date="2025-09-08T17:27:00Z" w16du:dateUtc="2025-09-08T15:27:00Z">
              <w:tcPr>
                <w:tcW w:w="1864" w:type="dxa"/>
                <w:gridSpan w:val="2"/>
                <w:tcBorders>
                  <w:bottom w:val="single" w:sz="8" w:space="0" w:color="auto"/>
                </w:tcBorders>
              </w:tcPr>
            </w:tcPrChange>
          </w:tcPr>
          <w:p w14:paraId="20C48CA5" w14:textId="77777777" w:rsidR="0096322B" w:rsidRDefault="0096322B" w:rsidP="0026307A">
            <w:pPr>
              <w:jc w:val="center"/>
            </w:pPr>
            <w:r>
              <w:t>0/5</w:t>
            </w:r>
          </w:p>
        </w:tc>
      </w:tr>
      <w:tr w:rsidR="0096322B" w14:paraId="18764D4B" w14:textId="77777777" w:rsidTr="0096322B">
        <w:trPr>
          <w:trHeight w:val="68"/>
          <w:trPrChange w:id="574" w:author="Jonathan Camilleri" w:date="2025-09-08T17:27:00Z" w16du:dateUtc="2025-09-08T15:27:00Z">
            <w:trPr>
              <w:gridAfter w:val="0"/>
              <w:trHeight w:val="68"/>
            </w:trPr>
          </w:trPrChange>
        </w:trPr>
        <w:tc>
          <w:tcPr>
            <w:tcW w:w="1589" w:type="dxa"/>
            <w:vMerge w:val="restart"/>
            <w:tcBorders>
              <w:top w:val="single" w:sz="8" w:space="0" w:color="auto"/>
            </w:tcBorders>
            <w:tcPrChange w:id="575" w:author="Jonathan Camilleri" w:date="2025-09-08T17:27:00Z" w16du:dateUtc="2025-09-08T15:27:00Z">
              <w:tcPr>
                <w:tcW w:w="1589" w:type="dxa"/>
                <w:vMerge w:val="restart"/>
                <w:tcBorders>
                  <w:top w:val="single" w:sz="8" w:space="0" w:color="auto"/>
                </w:tcBorders>
              </w:tcPr>
            </w:tcPrChange>
          </w:tcPr>
          <w:p w14:paraId="1798E18D" w14:textId="77777777" w:rsidR="0096322B" w:rsidRDefault="0096322B" w:rsidP="0096322B">
            <w:pPr>
              <w:jc w:val="center"/>
              <w:rPr>
                <w:ins w:id="576" w:author="Jonathan Camilleri" w:date="2025-09-08T17:26:00Z" w16du:dateUtc="2025-09-08T15:26:00Z"/>
              </w:rPr>
              <w:pPrChange w:id="577" w:author="Jonathan Camilleri" w:date="2025-09-08T17:26:00Z" w16du:dateUtc="2025-09-08T15:26:00Z">
                <w:pPr/>
              </w:pPrChange>
            </w:pPr>
          </w:p>
          <w:p w14:paraId="2B223310" w14:textId="12B99EFE" w:rsidR="0096322B" w:rsidRDefault="0096322B" w:rsidP="0096322B">
            <w:pPr>
              <w:jc w:val="center"/>
              <w:pPrChange w:id="578" w:author="Jonathan Camilleri" w:date="2025-09-08T17:26:00Z" w16du:dateUtc="2025-09-08T15:26:00Z">
                <w:pPr/>
              </w:pPrChange>
            </w:pPr>
            <w:ins w:id="579" w:author="Jonathan Camilleri" w:date="2025-09-08T17:26:00Z" w16du:dateUtc="2025-09-08T15:26:00Z">
              <w:r>
                <w:t>EIGRP</w:t>
              </w:r>
            </w:ins>
          </w:p>
        </w:tc>
        <w:tc>
          <w:tcPr>
            <w:tcW w:w="1950" w:type="dxa"/>
            <w:tcBorders>
              <w:top w:val="single" w:sz="8" w:space="0" w:color="auto"/>
            </w:tcBorders>
            <w:tcPrChange w:id="580" w:author="Jonathan Camilleri" w:date="2025-09-08T17:27:00Z" w16du:dateUtc="2025-09-08T15:27:00Z">
              <w:tcPr>
                <w:tcW w:w="1835" w:type="dxa"/>
                <w:gridSpan w:val="2"/>
                <w:tcBorders>
                  <w:top w:val="single" w:sz="8" w:space="0" w:color="auto"/>
                </w:tcBorders>
              </w:tcPr>
            </w:tcPrChange>
          </w:tcPr>
          <w:p w14:paraId="706D0DDC" w14:textId="2EE1E530" w:rsidR="0096322B" w:rsidRDefault="0096322B" w:rsidP="0096322B">
            <w:pPr>
              <w:jc w:val="center"/>
              <w:pPrChange w:id="581" w:author="Jonathan Camilleri" w:date="2025-09-08T17:26:00Z" w16du:dateUtc="2025-09-08T15:26:00Z">
                <w:pPr/>
              </w:pPrChange>
            </w:pPr>
            <w:r>
              <w:t>1</w:t>
            </w:r>
          </w:p>
        </w:tc>
        <w:tc>
          <w:tcPr>
            <w:tcW w:w="1843" w:type="dxa"/>
            <w:tcBorders>
              <w:top w:val="single" w:sz="8" w:space="0" w:color="auto"/>
            </w:tcBorders>
            <w:tcPrChange w:id="582" w:author="Jonathan Camilleri" w:date="2025-09-08T17:27:00Z" w16du:dateUtc="2025-09-08T15:27:00Z">
              <w:tcPr>
                <w:tcW w:w="1864" w:type="dxa"/>
                <w:gridSpan w:val="3"/>
                <w:tcBorders>
                  <w:top w:val="single" w:sz="8" w:space="0" w:color="auto"/>
                </w:tcBorders>
              </w:tcPr>
            </w:tcPrChange>
          </w:tcPr>
          <w:p w14:paraId="22B9A031" w14:textId="0E22238D" w:rsidR="0096322B" w:rsidRDefault="0096322B" w:rsidP="0026307A">
            <w:pPr>
              <w:jc w:val="center"/>
            </w:pPr>
            <w:r>
              <w:t>2/5</w:t>
            </w:r>
          </w:p>
        </w:tc>
        <w:tc>
          <w:tcPr>
            <w:tcW w:w="1984" w:type="dxa"/>
            <w:tcBorders>
              <w:top w:val="single" w:sz="8" w:space="0" w:color="auto"/>
            </w:tcBorders>
            <w:tcPrChange w:id="583" w:author="Jonathan Camilleri" w:date="2025-09-08T17:27:00Z" w16du:dateUtc="2025-09-08T15:27:00Z">
              <w:tcPr>
                <w:tcW w:w="1864" w:type="dxa"/>
                <w:gridSpan w:val="3"/>
                <w:tcBorders>
                  <w:top w:val="single" w:sz="8" w:space="0" w:color="auto"/>
                </w:tcBorders>
              </w:tcPr>
            </w:tcPrChange>
          </w:tcPr>
          <w:p w14:paraId="46434799" w14:textId="5DE06E91" w:rsidR="0096322B" w:rsidRDefault="0096322B" w:rsidP="0026307A">
            <w:pPr>
              <w:jc w:val="center"/>
            </w:pPr>
            <w:r>
              <w:t>-</w:t>
            </w:r>
          </w:p>
        </w:tc>
        <w:tc>
          <w:tcPr>
            <w:tcW w:w="1985" w:type="dxa"/>
            <w:tcBorders>
              <w:top w:val="single" w:sz="8" w:space="0" w:color="auto"/>
            </w:tcBorders>
            <w:tcPrChange w:id="584" w:author="Jonathan Camilleri" w:date="2025-09-08T17:27:00Z" w16du:dateUtc="2025-09-08T15:27:00Z">
              <w:tcPr>
                <w:tcW w:w="1864" w:type="dxa"/>
                <w:gridSpan w:val="2"/>
                <w:tcBorders>
                  <w:top w:val="single" w:sz="8" w:space="0" w:color="auto"/>
                </w:tcBorders>
              </w:tcPr>
            </w:tcPrChange>
          </w:tcPr>
          <w:p w14:paraId="1E1EA395" w14:textId="6AC79FF2" w:rsidR="0096322B" w:rsidRDefault="0096322B" w:rsidP="0026307A">
            <w:pPr>
              <w:jc w:val="center"/>
            </w:pPr>
            <w:r>
              <w:t>-</w:t>
            </w:r>
          </w:p>
        </w:tc>
      </w:tr>
      <w:tr w:rsidR="0096322B" w14:paraId="2F7303AA" w14:textId="77777777" w:rsidTr="0096322B">
        <w:trPr>
          <w:trHeight w:val="68"/>
          <w:trPrChange w:id="585" w:author="Jonathan Camilleri" w:date="2025-09-08T17:27:00Z" w16du:dateUtc="2025-09-08T15:27:00Z">
            <w:trPr>
              <w:gridAfter w:val="0"/>
              <w:trHeight w:val="68"/>
            </w:trPr>
          </w:trPrChange>
        </w:trPr>
        <w:tc>
          <w:tcPr>
            <w:tcW w:w="1589" w:type="dxa"/>
            <w:vMerge/>
            <w:tcPrChange w:id="586" w:author="Jonathan Camilleri" w:date="2025-09-08T17:27:00Z" w16du:dateUtc="2025-09-08T15:27:00Z">
              <w:tcPr>
                <w:tcW w:w="1589" w:type="dxa"/>
                <w:vMerge/>
              </w:tcPr>
            </w:tcPrChange>
          </w:tcPr>
          <w:p w14:paraId="5A5A6B11" w14:textId="77777777" w:rsidR="0096322B" w:rsidRDefault="0096322B" w:rsidP="00DE700F"/>
        </w:tc>
        <w:tc>
          <w:tcPr>
            <w:tcW w:w="1950" w:type="dxa"/>
            <w:tcPrChange w:id="587" w:author="Jonathan Camilleri" w:date="2025-09-08T17:27:00Z" w16du:dateUtc="2025-09-08T15:27:00Z">
              <w:tcPr>
                <w:tcW w:w="1835" w:type="dxa"/>
                <w:gridSpan w:val="2"/>
              </w:tcPr>
            </w:tcPrChange>
          </w:tcPr>
          <w:p w14:paraId="0D7FF8A3" w14:textId="5A0DB15F" w:rsidR="0096322B" w:rsidRDefault="0096322B" w:rsidP="0096322B">
            <w:pPr>
              <w:jc w:val="center"/>
              <w:pPrChange w:id="588" w:author="Jonathan Camilleri" w:date="2025-09-08T17:26:00Z" w16du:dateUtc="2025-09-08T15:26:00Z">
                <w:pPr/>
              </w:pPrChange>
            </w:pPr>
            <w:r>
              <w:t>2</w:t>
            </w:r>
          </w:p>
        </w:tc>
        <w:tc>
          <w:tcPr>
            <w:tcW w:w="1843" w:type="dxa"/>
            <w:tcPrChange w:id="589" w:author="Jonathan Camilleri" w:date="2025-09-08T17:27:00Z" w16du:dateUtc="2025-09-08T15:27:00Z">
              <w:tcPr>
                <w:tcW w:w="1864" w:type="dxa"/>
                <w:gridSpan w:val="3"/>
              </w:tcPr>
            </w:tcPrChange>
          </w:tcPr>
          <w:p w14:paraId="01723626" w14:textId="6848A445" w:rsidR="0096322B" w:rsidRDefault="0096322B" w:rsidP="0026307A">
            <w:pPr>
              <w:jc w:val="center"/>
            </w:pPr>
            <w:r>
              <w:t>1/5</w:t>
            </w:r>
          </w:p>
        </w:tc>
        <w:tc>
          <w:tcPr>
            <w:tcW w:w="1984" w:type="dxa"/>
            <w:tcPrChange w:id="590" w:author="Jonathan Camilleri" w:date="2025-09-08T17:27:00Z" w16du:dateUtc="2025-09-08T15:27:00Z">
              <w:tcPr>
                <w:tcW w:w="1864" w:type="dxa"/>
                <w:gridSpan w:val="3"/>
              </w:tcPr>
            </w:tcPrChange>
          </w:tcPr>
          <w:p w14:paraId="1593F45F" w14:textId="46EEEF5E" w:rsidR="0096322B" w:rsidRDefault="0096322B" w:rsidP="0026307A">
            <w:pPr>
              <w:jc w:val="center"/>
            </w:pPr>
            <w:r>
              <w:t>4/5</w:t>
            </w:r>
          </w:p>
        </w:tc>
        <w:tc>
          <w:tcPr>
            <w:tcW w:w="1985" w:type="dxa"/>
            <w:tcPrChange w:id="591" w:author="Jonathan Camilleri" w:date="2025-09-08T17:27:00Z" w16du:dateUtc="2025-09-08T15:27:00Z">
              <w:tcPr>
                <w:tcW w:w="1864" w:type="dxa"/>
                <w:gridSpan w:val="2"/>
              </w:tcPr>
            </w:tcPrChange>
          </w:tcPr>
          <w:p w14:paraId="6812AC90" w14:textId="16C697F9" w:rsidR="0096322B" w:rsidRDefault="0096322B" w:rsidP="0026307A">
            <w:pPr>
              <w:jc w:val="center"/>
            </w:pPr>
            <w:r>
              <w:t>-</w:t>
            </w:r>
          </w:p>
        </w:tc>
      </w:tr>
      <w:tr w:rsidR="0096322B" w14:paraId="04E8F113" w14:textId="77777777" w:rsidTr="0096322B">
        <w:trPr>
          <w:trHeight w:val="68"/>
          <w:trPrChange w:id="592" w:author="Jonathan Camilleri" w:date="2025-09-08T17:27:00Z" w16du:dateUtc="2025-09-08T15:27:00Z">
            <w:trPr>
              <w:gridAfter w:val="0"/>
              <w:trHeight w:val="68"/>
            </w:trPr>
          </w:trPrChange>
        </w:trPr>
        <w:tc>
          <w:tcPr>
            <w:tcW w:w="1589" w:type="dxa"/>
            <w:vMerge/>
            <w:tcBorders>
              <w:bottom w:val="single" w:sz="8" w:space="0" w:color="auto"/>
            </w:tcBorders>
            <w:tcPrChange w:id="593" w:author="Jonathan Camilleri" w:date="2025-09-08T17:27:00Z" w16du:dateUtc="2025-09-08T15:27:00Z">
              <w:tcPr>
                <w:tcW w:w="1589" w:type="dxa"/>
                <w:vMerge/>
                <w:tcBorders>
                  <w:bottom w:val="single" w:sz="8" w:space="0" w:color="auto"/>
                </w:tcBorders>
              </w:tcPr>
            </w:tcPrChange>
          </w:tcPr>
          <w:p w14:paraId="42A09B47" w14:textId="77777777" w:rsidR="0096322B" w:rsidRDefault="0096322B" w:rsidP="00DE700F"/>
        </w:tc>
        <w:tc>
          <w:tcPr>
            <w:tcW w:w="1950" w:type="dxa"/>
            <w:tcBorders>
              <w:bottom w:val="single" w:sz="8" w:space="0" w:color="auto"/>
            </w:tcBorders>
            <w:tcPrChange w:id="594" w:author="Jonathan Camilleri" w:date="2025-09-08T17:27:00Z" w16du:dateUtc="2025-09-08T15:27:00Z">
              <w:tcPr>
                <w:tcW w:w="1835" w:type="dxa"/>
                <w:gridSpan w:val="2"/>
                <w:tcBorders>
                  <w:bottom w:val="single" w:sz="8" w:space="0" w:color="auto"/>
                </w:tcBorders>
              </w:tcPr>
            </w:tcPrChange>
          </w:tcPr>
          <w:p w14:paraId="6A606FC4" w14:textId="59CA580C" w:rsidR="0096322B" w:rsidRDefault="0096322B" w:rsidP="0096322B">
            <w:pPr>
              <w:jc w:val="center"/>
              <w:pPrChange w:id="595" w:author="Jonathan Camilleri" w:date="2025-09-08T17:26:00Z" w16du:dateUtc="2025-09-08T15:26:00Z">
                <w:pPr/>
              </w:pPrChange>
            </w:pPr>
            <w:r>
              <w:t>3</w:t>
            </w:r>
          </w:p>
        </w:tc>
        <w:tc>
          <w:tcPr>
            <w:tcW w:w="1843" w:type="dxa"/>
            <w:tcBorders>
              <w:bottom w:val="single" w:sz="8" w:space="0" w:color="auto"/>
            </w:tcBorders>
            <w:tcPrChange w:id="596" w:author="Jonathan Camilleri" w:date="2025-09-08T17:27:00Z" w16du:dateUtc="2025-09-08T15:27:00Z">
              <w:tcPr>
                <w:tcW w:w="1864" w:type="dxa"/>
                <w:gridSpan w:val="3"/>
                <w:tcBorders>
                  <w:bottom w:val="single" w:sz="8" w:space="0" w:color="auto"/>
                </w:tcBorders>
              </w:tcPr>
            </w:tcPrChange>
          </w:tcPr>
          <w:p w14:paraId="10AC9855" w14:textId="5E623FFC" w:rsidR="0096322B" w:rsidRDefault="0096322B" w:rsidP="0026307A">
            <w:pPr>
              <w:jc w:val="center"/>
            </w:pPr>
            <w:r>
              <w:t>1/5</w:t>
            </w:r>
          </w:p>
        </w:tc>
        <w:tc>
          <w:tcPr>
            <w:tcW w:w="1984" w:type="dxa"/>
            <w:tcBorders>
              <w:bottom w:val="single" w:sz="8" w:space="0" w:color="auto"/>
            </w:tcBorders>
            <w:tcPrChange w:id="597" w:author="Jonathan Camilleri" w:date="2025-09-08T17:27:00Z" w16du:dateUtc="2025-09-08T15:27:00Z">
              <w:tcPr>
                <w:tcW w:w="1864" w:type="dxa"/>
                <w:gridSpan w:val="3"/>
                <w:tcBorders>
                  <w:bottom w:val="single" w:sz="8" w:space="0" w:color="auto"/>
                </w:tcBorders>
              </w:tcPr>
            </w:tcPrChange>
          </w:tcPr>
          <w:p w14:paraId="485CBE75" w14:textId="77777777" w:rsidR="0096322B" w:rsidRDefault="0096322B" w:rsidP="0026307A">
            <w:pPr>
              <w:jc w:val="center"/>
            </w:pPr>
            <w:r>
              <w:t>2/5</w:t>
            </w:r>
          </w:p>
        </w:tc>
        <w:tc>
          <w:tcPr>
            <w:tcW w:w="1985" w:type="dxa"/>
            <w:tcBorders>
              <w:bottom w:val="single" w:sz="8" w:space="0" w:color="auto"/>
            </w:tcBorders>
            <w:tcPrChange w:id="598" w:author="Jonathan Camilleri" w:date="2025-09-08T17:27:00Z" w16du:dateUtc="2025-09-08T15:27:00Z">
              <w:tcPr>
                <w:tcW w:w="1864" w:type="dxa"/>
                <w:gridSpan w:val="2"/>
                <w:tcBorders>
                  <w:bottom w:val="single" w:sz="8" w:space="0" w:color="auto"/>
                </w:tcBorders>
              </w:tcPr>
            </w:tcPrChange>
          </w:tcPr>
          <w:p w14:paraId="29037695" w14:textId="24BB0468" w:rsidR="0096322B" w:rsidRDefault="0096322B" w:rsidP="0026307A">
            <w:pPr>
              <w:jc w:val="center"/>
            </w:pPr>
            <w:r>
              <w:t>2/5</w:t>
            </w:r>
          </w:p>
        </w:tc>
      </w:tr>
      <w:tr w:rsidR="0096322B" w14:paraId="16F32433" w14:textId="77777777" w:rsidTr="0096322B">
        <w:trPr>
          <w:trHeight w:val="68"/>
          <w:trPrChange w:id="599" w:author="Jonathan Camilleri" w:date="2025-09-08T17:27:00Z" w16du:dateUtc="2025-09-08T15:27:00Z">
            <w:trPr>
              <w:gridAfter w:val="0"/>
              <w:trHeight w:val="68"/>
            </w:trPr>
          </w:trPrChange>
        </w:trPr>
        <w:tc>
          <w:tcPr>
            <w:tcW w:w="1589" w:type="dxa"/>
            <w:vMerge w:val="restart"/>
            <w:tcBorders>
              <w:top w:val="single" w:sz="8" w:space="0" w:color="auto"/>
            </w:tcBorders>
            <w:tcPrChange w:id="600" w:author="Jonathan Camilleri" w:date="2025-09-08T17:27:00Z" w16du:dateUtc="2025-09-08T15:27:00Z">
              <w:tcPr>
                <w:tcW w:w="1589" w:type="dxa"/>
                <w:vMerge w:val="restart"/>
                <w:tcBorders>
                  <w:top w:val="single" w:sz="8" w:space="0" w:color="auto"/>
                </w:tcBorders>
              </w:tcPr>
            </w:tcPrChange>
          </w:tcPr>
          <w:p w14:paraId="574F4E41" w14:textId="77777777" w:rsidR="0096322B" w:rsidRDefault="0096322B" w:rsidP="0096322B">
            <w:pPr>
              <w:jc w:val="center"/>
              <w:rPr>
                <w:ins w:id="601" w:author="Jonathan Camilleri" w:date="2025-09-08T17:26:00Z" w16du:dateUtc="2025-09-08T15:26:00Z"/>
              </w:rPr>
              <w:pPrChange w:id="602" w:author="Jonathan Camilleri" w:date="2025-09-08T17:26:00Z" w16du:dateUtc="2025-09-08T15:26:00Z">
                <w:pPr/>
              </w:pPrChange>
            </w:pPr>
          </w:p>
          <w:p w14:paraId="4A7B2C05" w14:textId="077F6C6B" w:rsidR="0096322B" w:rsidRDefault="0096322B" w:rsidP="0096322B">
            <w:pPr>
              <w:jc w:val="center"/>
              <w:pPrChange w:id="603" w:author="Jonathan Camilleri" w:date="2025-09-08T17:26:00Z" w16du:dateUtc="2025-09-08T15:26:00Z">
                <w:pPr/>
              </w:pPrChange>
            </w:pPr>
            <w:ins w:id="604" w:author="Jonathan Camilleri" w:date="2025-09-08T17:26:00Z" w16du:dateUtc="2025-09-08T15:26:00Z">
              <w:r>
                <w:t>OSPF</w:t>
              </w:r>
            </w:ins>
          </w:p>
        </w:tc>
        <w:tc>
          <w:tcPr>
            <w:tcW w:w="1950" w:type="dxa"/>
            <w:tcBorders>
              <w:top w:val="single" w:sz="8" w:space="0" w:color="auto"/>
            </w:tcBorders>
            <w:tcPrChange w:id="605" w:author="Jonathan Camilleri" w:date="2025-09-08T17:27:00Z" w16du:dateUtc="2025-09-08T15:27:00Z">
              <w:tcPr>
                <w:tcW w:w="1835" w:type="dxa"/>
                <w:gridSpan w:val="2"/>
                <w:tcBorders>
                  <w:top w:val="single" w:sz="8" w:space="0" w:color="auto"/>
                </w:tcBorders>
              </w:tcPr>
            </w:tcPrChange>
          </w:tcPr>
          <w:p w14:paraId="44A5DC6B" w14:textId="6650F2B0" w:rsidR="0096322B" w:rsidRDefault="0096322B" w:rsidP="0096322B">
            <w:pPr>
              <w:jc w:val="center"/>
              <w:pPrChange w:id="606" w:author="Jonathan Camilleri" w:date="2025-09-08T17:26:00Z" w16du:dateUtc="2025-09-08T15:26:00Z">
                <w:pPr/>
              </w:pPrChange>
            </w:pPr>
            <w:r>
              <w:t>1</w:t>
            </w:r>
          </w:p>
        </w:tc>
        <w:tc>
          <w:tcPr>
            <w:tcW w:w="1843" w:type="dxa"/>
            <w:tcBorders>
              <w:top w:val="single" w:sz="8" w:space="0" w:color="auto"/>
            </w:tcBorders>
            <w:tcPrChange w:id="607" w:author="Jonathan Camilleri" w:date="2025-09-08T17:27:00Z" w16du:dateUtc="2025-09-08T15:27:00Z">
              <w:tcPr>
                <w:tcW w:w="1864" w:type="dxa"/>
                <w:gridSpan w:val="3"/>
                <w:tcBorders>
                  <w:top w:val="single" w:sz="8" w:space="0" w:color="auto"/>
                </w:tcBorders>
              </w:tcPr>
            </w:tcPrChange>
          </w:tcPr>
          <w:p w14:paraId="2A05E018" w14:textId="0DBDCA7A" w:rsidR="0096322B" w:rsidRDefault="0096322B" w:rsidP="0026307A">
            <w:pPr>
              <w:jc w:val="center"/>
            </w:pPr>
            <w:r>
              <w:t>3/5</w:t>
            </w:r>
          </w:p>
        </w:tc>
        <w:tc>
          <w:tcPr>
            <w:tcW w:w="1984" w:type="dxa"/>
            <w:tcBorders>
              <w:top w:val="single" w:sz="8" w:space="0" w:color="auto"/>
            </w:tcBorders>
            <w:tcPrChange w:id="608" w:author="Jonathan Camilleri" w:date="2025-09-08T17:27:00Z" w16du:dateUtc="2025-09-08T15:27:00Z">
              <w:tcPr>
                <w:tcW w:w="1864" w:type="dxa"/>
                <w:gridSpan w:val="3"/>
                <w:tcBorders>
                  <w:top w:val="single" w:sz="8" w:space="0" w:color="auto"/>
                </w:tcBorders>
              </w:tcPr>
            </w:tcPrChange>
          </w:tcPr>
          <w:p w14:paraId="3E72CFC9" w14:textId="56482879" w:rsidR="0096322B" w:rsidRDefault="0096322B" w:rsidP="0026307A">
            <w:pPr>
              <w:jc w:val="center"/>
            </w:pPr>
            <w:r>
              <w:t>-</w:t>
            </w:r>
          </w:p>
        </w:tc>
        <w:tc>
          <w:tcPr>
            <w:tcW w:w="1985" w:type="dxa"/>
            <w:tcBorders>
              <w:top w:val="single" w:sz="8" w:space="0" w:color="auto"/>
            </w:tcBorders>
            <w:tcPrChange w:id="609" w:author="Jonathan Camilleri" w:date="2025-09-08T17:27:00Z" w16du:dateUtc="2025-09-08T15:27:00Z">
              <w:tcPr>
                <w:tcW w:w="1864" w:type="dxa"/>
                <w:gridSpan w:val="2"/>
                <w:tcBorders>
                  <w:top w:val="single" w:sz="8" w:space="0" w:color="auto"/>
                </w:tcBorders>
              </w:tcPr>
            </w:tcPrChange>
          </w:tcPr>
          <w:p w14:paraId="559A2E68" w14:textId="7E590111" w:rsidR="0096322B" w:rsidRDefault="0096322B" w:rsidP="0026307A">
            <w:pPr>
              <w:jc w:val="center"/>
            </w:pPr>
            <w:r>
              <w:t>-</w:t>
            </w:r>
          </w:p>
        </w:tc>
      </w:tr>
      <w:tr w:rsidR="0096322B" w14:paraId="3D9195FB" w14:textId="77777777" w:rsidTr="0096322B">
        <w:trPr>
          <w:trHeight w:val="68"/>
          <w:trPrChange w:id="610" w:author="Jonathan Camilleri" w:date="2025-09-08T17:27:00Z" w16du:dateUtc="2025-09-08T15:27:00Z">
            <w:trPr>
              <w:gridAfter w:val="0"/>
              <w:trHeight w:val="68"/>
            </w:trPr>
          </w:trPrChange>
        </w:trPr>
        <w:tc>
          <w:tcPr>
            <w:tcW w:w="1589" w:type="dxa"/>
            <w:vMerge/>
            <w:tcPrChange w:id="611" w:author="Jonathan Camilleri" w:date="2025-09-08T17:27:00Z" w16du:dateUtc="2025-09-08T15:27:00Z">
              <w:tcPr>
                <w:tcW w:w="1589" w:type="dxa"/>
                <w:vMerge/>
              </w:tcPr>
            </w:tcPrChange>
          </w:tcPr>
          <w:p w14:paraId="30A80F18" w14:textId="77777777" w:rsidR="0096322B" w:rsidRDefault="0096322B" w:rsidP="0096322B">
            <w:pPr>
              <w:jc w:val="center"/>
              <w:pPrChange w:id="612" w:author="Jonathan Camilleri" w:date="2025-09-08T17:26:00Z" w16du:dateUtc="2025-09-08T15:26:00Z">
                <w:pPr/>
              </w:pPrChange>
            </w:pPr>
          </w:p>
        </w:tc>
        <w:tc>
          <w:tcPr>
            <w:tcW w:w="1950" w:type="dxa"/>
            <w:tcPrChange w:id="613" w:author="Jonathan Camilleri" w:date="2025-09-08T17:27:00Z" w16du:dateUtc="2025-09-08T15:27:00Z">
              <w:tcPr>
                <w:tcW w:w="1835" w:type="dxa"/>
                <w:gridSpan w:val="2"/>
              </w:tcPr>
            </w:tcPrChange>
          </w:tcPr>
          <w:p w14:paraId="08C078E5" w14:textId="72548CBC" w:rsidR="0096322B" w:rsidRDefault="0096322B" w:rsidP="0096322B">
            <w:pPr>
              <w:jc w:val="center"/>
              <w:pPrChange w:id="614" w:author="Jonathan Camilleri" w:date="2025-09-08T17:26:00Z" w16du:dateUtc="2025-09-08T15:26:00Z">
                <w:pPr/>
              </w:pPrChange>
            </w:pPr>
            <w:r>
              <w:t>2</w:t>
            </w:r>
          </w:p>
        </w:tc>
        <w:tc>
          <w:tcPr>
            <w:tcW w:w="1843" w:type="dxa"/>
            <w:tcPrChange w:id="615" w:author="Jonathan Camilleri" w:date="2025-09-08T17:27:00Z" w16du:dateUtc="2025-09-08T15:27:00Z">
              <w:tcPr>
                <w:tcW w:w="1864" w:type="dxa"/>
                <w:gridSpan w:val="3"/>
              </w:tcPr>
            </w:tcPrChange>
          </w:tcPr>
          <w:p w14:paraId="5AEA9DCA" w14:textId="2E275D86" w:rsidR="0096322B" w:rsidRDefault="0096322B" w:rsidP="0026307A">
            <w:pPr>
              <w:jc w:val="center"/>
            </w:pPr>
            <w:r>
              <w:t>3/5</w:t>
            </w:r>
          </w:p>
        </w:tc>
        <w:tc>
          <w:tcPr>
            <w:tcW w:w="1984" w:type="dxa"/>
            <w:tcPrChange w:id="616" w:author="Jonathan Camilleri" w:date="2025-09-08T17:27:00Z" w16du:dateUtc="2025-09-08T15:27:00Z">
              <w:tcPr>
                <w:tcW w:w="1864" w:type="dxa"/>
                <w:gridSpan w:val="3"/>
              </w:tcPr>
            </w:tcPrChange>
          </w:tcPr>
          <w:p w14:paraId="75B43BDA" w14:textId="076871D4" w:rsidR="0096322B" w:rsidRDefault="0096322B" w:rsidP="0026307A">
            <w:pPr>
              <w:jc w:val="center"/>
            </w:pPr>
            <w:r>
              <w:t>2/5</w:t>
            </w:r>
          </w:p>
        </w:tc>
        <w:tc>
          <w:tcPr>
            <w:tcW w:w="1985" w:type="dxa"/>
            <w:tcPrChange w:id="617" w:author="Jonathan Camilleri" w:date="2025-09-08T17:27:00Z" w16du:dateUtc="2025-09-08T15:27:00Z">
              <w:tcPr>
                <w:tcW w:w="1864" w:type="dxa"/>
                <w:gridSpan w:val="2"/>
              </w:tcPr>
            </w:tcPrChange>
          </w:tcPr>
          <w:p w14:paraId="1E69027F" w14:textId="03B225F9" w:rsidR="0096322B" w:rsidRDefault="0096322B" w:rsidP="0026307A">
            <w:pPr>
              <w:jc w:val="center"/>
            </w:pPr>
            <w:r>
              <w:t>-</w:t>
            </w:r>
          </w:p>
        </w:tc>
      </w:tr>
      <w:tr w:rsidR="0096322B" w14:paraId="29AC0AF0" w14:textId="77777777" w:rsidTr="0096322B">
        <w:trPr>
          <w:trHeight w:val="68"/>
          <w:trPrChange w:id="618" w:author="Jonathan Camilleri" w:date="2025-09-08T17:27:00Z" w16du:dateUtc="2025-09-08T15:27:00Z">
            <w:trPr>
              <w:gridAfter w:val="0"/>
              <w:trHeight w:val="68"/>
            </w:trPr>
          </w:trPrChange>
        </w:trPr>
        <w:tc>
          <w:tcPr>
            <w:tcW w:w="1589" w:type="dxa"/>
            <w:vMerge/>
            <w:tcBorders>
              <w:bottom w:val="single" w:sz="8" w:space="0" w:color="auto"/>
            </w:tcBorders>
            <w:tcPrChange w:id="619" w:author="Jonathan Camilleri" w:date="2025-09-08T17:27:00Z" w16du:dateUtc="2025-09-08T15:27:00Z">
              <w:tcPr>
                <w:tcW w:w="1589" w:type="dxa"/>
                <w:vMerge/>
                <w:tcBorders>
                  <w:bottom w:val="single" w:sz="8" w:space="0" w:color="auto"/>
                </w:tcBorders>
              </w:tcPr>
            </w:tcPrChange>
          </w:tcPr>
          <w:p w14:paraId="57C0FF9F" w14:textId="77777777" w:rsidR="0096322B" w:rsidRDefault="0096322B" w:rsidP="0096322B">
            <w:pPr>
              <w:jc w:val="center"/>
              <w:pPrChange w:id="620" w:author="Jonathan Camilleri" w:date="2025-09-08T17:26:00Z" w16du:dateUtc="2025-09-08T15:26:00Z">
                <w:pPr/>
              </w:pPrChange>
            </w:pPr>
          </w:p>
        </w:tc>
        <w:tc>
          <w:tcPr>
            <w:tcW w:w="1950" w:type="dxa"/>
            <w:tcBorders>
              <w:bottom w:val="single" w:sz="8" w:space="0" w:color="auto"/>
            </w:tcBorders>
            <w:tcPrChange w:id="621" w:author="Jonathan Camilleri" w:date="2025-09-08T17:27:00Z" w16du:dateUtc="2025-09-08T15:27:00Z">
              <w:tcPr>
                <w:tcW w:w="1835" w:type="dxa"/>
                <w:gridSpan w:val="2"/>
                <w:tcBorders>
                  <w:bottom w:val="single" w:sz="8" w:space="0" w:color="auto"/>
                </w:tcBorders>
              </w:tcPr>
            </w:tcPrChange>
          </w:tcPr>
          <w:p w14:paraId="1533A1D7" w14:textId="3A57DCDE" w:rsidR="0096322B" w:rsidRDefault="0096322B" w:rsidP="0096322B">
            <w:pPr>
              <w:jc w:val="center"/>
              <w:pPrChange w:id="622" w:author="Jonathan Camilleri" w:date="2025-09-08T17:26:00Z" w16du:dateUtc="2025-09-08T15:26:00Z">
                <w:pPr/>
              </w:pPrChange>
            </w:pPr>
            <w:r>
              <w:t>3</w:t>
            </w:r>
          </w:p>
        </w:tc>
        <w:tc>
          <w:tcPr>
            <w:tcW w:w="1843" w:type="dxa"/>
            <w:tcBorders>
              <w:bottom w:val="single" w:sz="8" w:space="0" w:color="auto"/>
            </w:tcBorders>
            <w:tcPrChange w:id="623" w:author="Jonathan Camilleri" w:date="2025-09-08T17:27:00Z" w16du:dateUtc="2025-09-08T15:27:00Z">
              <w:tcPr>
                <w:tcW w:w="1864" w:type="dxa"/>
                <w:gridSpan w:val="3"/>
                <w:tcBorders>
                  <w:bottom w:val="single" w:sz="8" w:space="0" w:color="auto"/>
                </w:tcBorders>
              </w:tcPr>
            </w:tcPrChange>
          </w:tcPr>
          <w:p w14:paraId="78D47EE8" w14:textId="4F348811" w:rsidR="0096322B" w:rsidRDefault="0096322B" w:rsidP="0026307A">
            <w:pPr>
              <w:jc w:val="center"/>
            </w:pPr>
            <w:r>
              <w:t>0/5</w:t>
            </w:r>
          </w:p>
        </w:tc>
        <w:tc>
          <w:tcPr>
            <w:tcW w:w="1984" w:type="dxa"/>
            <w:tcBorders>
              <w:bottom w:val="single" w:sz="8" w:space="0" w:color="auto"/>
            </w:tcBorders>
            <w:tcPrChange w:id="624" w:author="Jonathan Camilleri" w:date="2025-09-08T17:27:00Z" w16du:dateUtc="2025-09-08T15:27:00Z">
              <w:tcPr>
                <w:tcW w:w="1864" w:type="dxa"/>
                <w:gridSpan w:val="3"/>
                <w:tcBorders>
                  <w:bottom w:val="single" w:sz="8" w:space="0" w:color="auto"/>
                </w:tcBorders>
              </w:tcPr>
            </w:tcPrChange>
          </w:tcPr>
          <w:p w14:paraId="0B158744" w14:textId="296A8163" w:rsidR="0096322B" w:rsidRDefault="0096322B" w:rsidP="0026307A">
            <w:pPr>
              <w:jc w:val="center"/>
            </w:pPr>
            <w:r>
              <w:t>2/5</w:t>
            </w:r>
          </w:p>
        </w:tc>
        <w:tc>
          <w:tcPr>
            <w:tcW w:w="1985" w:type="dxa"/>
            <w:tcBorders>
              <w:bottom w:val="single" w:sz="8" w:space="0" w:color="auto"/>
            </w:tcBorders>
            <w:tcPrChange w:id="625" w:author="Jonathan Camilleri" w:date="2025-09-08T17:27:00Z" w16du:dateUtc="2025-09-08T15:27:00Z">
              <w:tcPr>
                <w:tcW w:w="1864" w:type="dxa"/>
                <w:gridSpan w:val="2"/>
                <w:tcBorders>
                  <w:bottom w:val="single" w:sz="8" w:space="0" w:color="auto"/>
                </w:tcBorders>
              </w:tcPr>
            </w:tcPrChange>
          </w:tcPr>
          <w:p w14:paraId="53F2EE47" w14:textId="707BC145" w:rsidR="0096322B" w:rsidRDefault="0096322B" w:rsidP="0026307A">
            <w:pPr>
              <w:jc w:val="center"/>
            </w:pPr>
            <w:r>
              <w:t>3/5</w:t>
            </w:r>
          </w:p>
        </w:tc>
      </w:tr>
      <w:tr w:rsidR="0096322B" w14:paraId="41FE1F31" w14:textId="77777777" w:rsidTr="0096322B">
        <w:trPr>
          <w:trHeight w:val="68"/>
          <w:trPrChange w:id="626" w:author="Jonathan Camilleri" w:date="2025-09-08T17:27:00Z" w16du:dateUtc="2025-09-08T15:27:00Z">
            <w:trPr>
              <w:gridAfter w:val="0"/>
              <w:trHeight w:val="68"/>
            </w:trPr>
          </w:trPrChange>
        </w:trPr>
        <w:tc>
          <w:tcPr>
            <w:tcW w:w="1589" w:type="dxa"/>
            <w:vMerge w:val="restart"/>
            <w:tcBorders>
              <w:top w:val="single" w:sz="8" w:space="0" w:color="auto"/>
            </w:tcBorders>
            <w:tcPrChange w:id="627" w:author="Jonathan Camilleri" w:date="2025-09-08T17:27:00Z" w16du:dateUtc="2025-09-08T15:27:00Z">
              <w:tcPr>
                <w:tcW w:w="1589" w:type="dxa"/>
                <w:vMerge w:val="restart"/>
                <w:tcBorders>
                  <w:top w:val="single" w:sz="8" w:space="0" w:color="auto"/>
                </w:tcBorders>
              </w:tcPr>
            </w:tcPrChange>
          </w:tcPr>
          <w:p w14:paraId="25D55CC3" w14:textId="77777777" w:rsidR="0096322B" w:rsidRDefault="0096322B" w:rsidP="0096322B">
            <w:pPr>
              <w:jc w:val="center"/>
              <w:rPr>
                <w:ins w:id="628" w:author="Jonathan Camilleri" w:date="2025-09-08T17:26:00Z" w16du:dateUtc="2025-09-08T15:26:00Z"/>
              </w:rPr>
              <w:pPrChange w:id="629" w:author="Jonathan Camilleri" w:date="2025-09-08T17:26:00Z" w16du:dateUtc="2025-09-08T15:26:00Z">
                <w:pPr/>
              </w:pPrChange>
            </w:pPr>
          </w:p>
          <w:p w14:paraId="752C2D3E" w14:textId="157C28CE" w:rsidR="0096322B" w:rsidRDefault="0096322B" w:rsidP="0096322B">
            <w:pPr>
              <w:jc w:val="center"/>
              <w:pPrChange w:id="630" w:author="Jonathan Camilleri" w:date="2025-09-08T17:26:00Z" w16du:dateUtc="2025-09-08T15:26:00Z">
                <w:pPr/>
              </w:pPrChange>
            </w:pPr>
            <w:ins w:id="631" w:author="Jonathan Camilleri" w:date="2025-09-08T17:26:00Z" w16du:dateUtc="2025-09-08T15:26:00Z">
              <w:r>
                <w:t>RIP</w:t>
              </w:r>
            </w:ins>
          </w:p>
        </w:tc>
        <w:tc>
          <w:tcPr>
            <w:tcW w:w="1950" w:type="dxa"/>
            <w:tcBorders>
              <w:top w:val="single" w:sz="8" w:space="0" w:color="auto"/>
            </w:tcBorders>
            <w:tcPrChange w:id="632" w:author="Jonathan Camilleri" w:date="2025-09-08T17:27:00Z" w16du:dateUtc="2025-09-08T15:27:00Z">
              <w:tcPr>
                <w:tcW w:w="1835" w:type="dxa"/>
                <w:gridSpan w:val="2"/>
                <w:tcBorders>
                  <w:top w:val="single" w:sz="8" w:space="0" w:color="auto"/>
                </w:tcBorders>
              </w:tcPr>
            </w:tcPrChange>
          </w:tcPr>
          <w:p w14:paraId="24F0E31B" w14:textId="7FF1AAA3" w:rsidR="0096322B" w:rsidRDefault="0096322B" w:rsidP="0096322B">
            <w:pPr>
              <w:jc w:val="center"/>
              <w:pPrChange w:id="633" w:author="Jonathan Camilleri" w:date="2025-09-08T17:26:00Z" w16du:dateUtc="2025-09-08T15:26:00Z">
                <w:pPr/>
              </w:pPrChange>
            </w:pPr>
            <w:r>
              <w:t>1</w:t>
            </w:r>
          </w:p>
        </w:tc>
        <w:tc>
          <w:tcPr>
            <w:tcW w:w="1843" w:type="dxa"/>
            <w:tcBorders>
              <w:top w:val="single" w:sz="8" w:space="0" w:color="auto"/>
            </w:tcBorders>
            <w:tcPrChange w:id="634" w:author="Jonathan Camilleri" w:date="2025-09-08T17:27:00Z" w16du:dateUtc="2025-09-08T15:27:00Z">
              <w:tcPr>
                <w:tcW w:w="1864" w:type="dxa"/>
                <w:gridSpan w:val="3"/>
                <w:tcBorders>
                  <w:top w:val="single" w:sz="8" w:space="0" w:color="auto"/>
                </w:tcBorders>
              </w:tcPr>
            </w:tcPrChange>
          </w:tcPr>
          <w:p w14:paraId="48453AC8" w14:textId="161AD8B7" w:rsidR="0096322B" w:rsidRDefault="0096322B" w:rsidP="0026307A">
            <w:pPr>
              <w:jc w:val="center"/>
            </w:pPr>
            <w:r>
              <w:t>2/5</w:t>
            </w:r>
          </w:p>
        </w:tc>
        <w:tc>
          <w:tcPr>
            <w:tcW w:w="1984" w:type="dxa"/>
            <w:tcBorders>
              <w:top w:val="single" w:sz="8" w:space="0" w:color="auto"/>
            </w:tcBorders>
            <w:tcPrChange w:id="635" w:author="Jonathan Camilleri" w:date="2025-09-08T17:27:00Z" w16du:dateUtc="2025-09-08T15:27:00Z">
              <w:tcPr>
                <w:tcW w:w="1864" w:type="dxa"/>
                <w:gridSpan w:val="3"/>
                <w:tcBorders>
                  <w:top w:val="single" w:sz="8" w:space="0" w:color="auto"/>
                </w:tcBorders>
              </w:tcPr>
            </w:tcPrChange>
          </w:tcPr>
          <w:p w14:paraId="22ECD86F" w14:textId="344F576D" w:rsidR="0096322B" w:rsidRDefault="0096322B" w:rsidP="0026307A">
            <w:pPr>
              <w:jc w:val="center"/>
            </w:pPr>
            <w:r>
              <w:t>-</w:t>
            </w:r>
          </w:p>
        </w:tc>
        <w:tc>
          <w:tcPr>
            <w:tcW w:w="1985" w:type="dxa"/>
            <w:tcBorders>
              <w:top w:val="single" w:sz="8" w:space="0" w:color="auto"/>
            </w:tcBorders>
            <w:tcPrChange w:id="636" w:author="Jonathan Camilleri" w:date="2025-09-08T17:27:00Z" w16du:dateUtc="2025-09-08T15:27:00Z">
              <w:tcPr>
                <w:tcW w:w="1864" w:type="dxa"/>
                <w:gridSpan w:val="2"/>
                <w:tcBorders>
                  <w:top w:val="single" w:sz="8" w:space="0" w:color="auto"/>
                </w:tcBorders>
              </w:tcPr>
            </w:tcPrChange>
          </w:tcPr>
          <w:p w14:paraId="7337E2A1" w14:textId="42A42757" w:rsidR="0096322B" w:rsidRDefault="0096322B" w:rsidP="0026307A">
            <w:pPr>
              <w:jc w:val="center"/>
            </w:pPr>
            <w:r>
              <w:t>-</w:t>
            </w:r>
          </w:p>
        </w:tc>
      </w:tr>
      <w:tr w:rsidR="0096322B" w14:paraId="33893C13" w14:textId="77777777" w:rsidTr="0096322B">
        <w:trPr>
          <w:trHeight w:val="68"/>
          <w:trPrChange w:id="637" w:author="Jonathan Camilleri" w:date="2025-09-08T17:27:00Z" w16du:dateUtc="2025-09-08T15:27:00Z">
            <w:trPr>
              <w:gridAfter w:val="0"/>
              <w:trHeight w:val="68"/>
            </w:trPr>
          </w:trPrChange>
        </w:trPr>
        <w:tc>
          <w:tcPr>
            <w:tcW w:w="1589" w:type="dxa"/>
            <w:vMerge/>
            <w:tcPrChange w:id="638" w:author="Jonathan Camilleri" w:date="2025-09-08T17:27:00Z" w16du:dateUtc="2025-09-08T15:27:00Z">
              <w:tcPr>
                <w:tcW w:w="1589" w:type="dxa"/>
                <w:vMerge/>
              </w:tcPr>
            </w:tcPrChange>
          </w:tcPr>
          <w:p w14:paraId="6E6887DF" w14:textId="77777777" w:rsidR="0096322B" w:rsidRDefault="0096322B" w:rsidP="00DE700F"/>
        </w:tc>
        <w:tc>
          <w:tcPr>
            <w:tcW w:w="1950" w:type="dxa"/>
            <w:tcPrChange w:id="639" w:author="Jonathan Camilleri" w:date="2025-09-08T17:27:00Z" w16du:dateUtc="2025-09-08T15:27:00Z">
              <w:tcPr>
                <w:tcW w:w="1835" w:type="dxa"/>
                <w:gridSpan w:val="2"/>
              </w:tcPr>
            </w:tcPrChange>
          </w:tcPr>
          <w:p w14:paraId="4CFF796F" w14:textId="3AD09172" w:rsidR="0096322B" w:rsidRDefault="0096322B" w:rsidP="0096322B">
            <w:pPr>
              <w:jc w:val="center"/>
              <w:pPrChange w:id="640" w:author="Jonathan Camilleri" w:date="2025-09-08T17:26:00Z" w16du:dateUtc="2025-09-08T15:26:00Z">
                <w:pPr/>
              </w:pPrChange>
            </w:pPr>
            <w:r>
              <w:t>2</w:t>
            </w:r>
          </w:p>
        </w:tc>
        <w:tc>
          <w:tcPr>
            <w:tcW w:w="1843" w:type="dxa"/>
            <w:tcPrChange w:id="641" w:author="Jonathan Camilleri" w:date="2025-09-08T17:27:00Z" w16du:dateUtc="2025-09-08T15:27:00Z">
              <w:tcPr>
                <w:tcW w:w="1864" w:type="dxa"/>
                <w:gridSpan w:val="3"/>
              </w:tcPr>
            </w:tcPrChange>
          </w:tcPr>
          <w:p w14:paraId="7FE280F8" w14:textId="4238002F" w:rsidR="0096322B" w:rsidRDefault="0096322B" w:rsidP="0026307A">
            <w:pPr>
              <w:jc w:val="center"/>
            </w:pPr>
            <w:r>
              <w:t>4/5</w:t>
            </w:r>
          </w:p>
        </w:tc>
        <w:tc>
          <w:tcPr>
            <w:tcW w:w="1984" w:type="dxa"/>
            <w:tcPrChange w:id="642" w:author="Jonathan Camilleri" w:date="2025-09-08T17:27:00Z" w16du:dateUtc="2025-09-08T15:27:00Z">
              <w:tcPr>
                <w:tcW w:w="1864" w:type="dxa"/>
                <w:gridSpan w:val="3"/>
              </w:tcPr>
            </w:tcPrChange>
          </w:tcPr>
          <w:p w14:paraId="2F7AAEA5" w14:textId="77777777" w:rsidR="0096322B" w:rsidRDefault="0096322B" w:rsidP="0026307A">
            <w:pPr>
              <w:jc w:val="center"/>
            </w:pPr>
            <w:r>
              <w:t>1/5</w:t>
            </w:r>
          </w:p>
        </w:tc>
        <w:tc>
          <w:tcPr>
            <w:tcW w:w="1985" w:type="dxa"/>
            <w:tcPrChange w:id="643" w:author="Jonathan Camilleri" w:date="2025-09-08T17:27:00Z" w16du:dateUtc="2025-09-08T15:27:00Z">
              <w:tcPr>
                <w:tcW w:w="1864" w:type="dxa"/>
                <w:gridSpan w:val="2"/>
              </w:tcPr>
            </w:tcPrChange>
          </w:tcPr>
          <w:p w14:paraId="108AAFDC" w14:textId="165A5832" w:rsidR="0096322B" w:rsidRDefault="0096322B" w:rsidP="0026307A">
            <w:pPr>
              <w:jc w:val="center"/>
            </w:pPr>
            <w:r>
              <w:t>-</w:t>
            </w:r>
          </w:p>
        </w:tc>
      </w:tr>
      <w:tr w:rsidR="0096322B" w14:paraId="682F8755" w14:textId="77777777" w:rsidTr="0096322B">
        <w:trPr>
          <w:trHeight w:val="68"/>
          <w:trPrChange w:id="644" w:author="Jonathan Camilleri" w:date="2025-09-08T17:27:00Z" w16du:dateUtc="2025-09-08T15:27:00Z">
            <w:trPr>
              <w:gridAfter w:val="0"/>
              <w:trHeight w:val="68"/>
            </w:trPr>
          </w:trPrChange>
        </w:trPr>
        <w:tc>
          <w:tcPr>
            <w:tcW w:w="1589" w:type="dxa"/>
            <w:vMerge/>
            <w:tcPrChange w:id="645" w:author="Jonathan Camilleri" w:date="2025-09-08T17:27:00Z" w16du:dateUtc="2025-09-08T15:27:00Z">
              <w:tcPr>
                <w:tcW w:w="1589" w:type="dxa"/>
                <w:vMerge/>
              </w:tcPr>
            </w:tcPrChange>
          </w:tcPr>
          <w:p w14:paraId="7001B6CC" w14:textId="77777777" w:rsidR="0096322B" w:rsidRDefault="0096322B" w:rsidP="00DE700F"/>
        </w:tc>
        <w:tc>
          <w:tcPr>
            <w:tcW w:w="1950" w:type="dxa"/>
            <w:tcPrChange w:id="646" w:author="Jonathan Camilleri" w:date="2025-09-08T17:27:00Z" w16du:dateUtc="2025-09-08T15:27:00Z">
              <w:tcPr>
                <w:tcW w:w="1835" w:type="dxa"/>
                <w:gridSpan w:val="2"/>
              </w:tcPr>
            </w:tcPrChange>
          </w:tcPr>
          <w:p w14:paraId="32D284BD" w14:textId="3B315E76" w:rsidR="0096322B" w:rsidRDefault="0096322B" w:rsidP="0096322B">
            <w:pPr>
              <w:jc w:val="center"/>
              <w:pPrChange w:id="647" w:author="Jonathan Camilleri" w:date="2025-09-08T17:26:00Z" w16du:dateUtc="2025-09-08T15:26:00Z">
                <w:pPr/>
              </w:pPrChange>
            </w:pPr>
            <w:r>
              <w:t>3</w:t>
            </w:r>
          </w:p>
        </w:tc>
        <w:tc>
          <w:tcPr>
            <w:tcW w:w="1843" w:type="dxa"/>
            <w:tcPrChange w:id="648" w:author="Jonathan Camilleri" w:date="2025-09-08T17:27:00Z" w16du:dateUtc="2025-09-08T15:27:00Z">
              <w:tcPr>
                <w:tcW w:w="1864" w:type="dxa"/>
                <w:gridSpan w:val="3"/>
              </w:tcPr>
            </w:tcPrChange>
          </w:tcPr>
          <w:p w14:paraId="513B0659" w14:textId="3BBB10DC" w:rsidR="0096322B" w:rsidRDefault="0096322B" w:rsidP="0026307A">
            <w:pPr>
              <w:jc w:val="center"/>
            </w:pPr>
            <w:r>
              <w:t>3/5</w:t>
            </w:r>
          </w:p>
        </w:tc>
        <w:tc>
          <w:tcPr>
            <w:tcW w:w="1984" w:type="dxa"/>
            <w:tcPrChange w:id="649" w:author="Jonathan Camilleri" w:date="2025-09-08T17:27:00Z" w16du:dateUtc="2025-09-08T15:27:00Z">
              <w:tcPr>
                <w:tcW w:w="1864" w:type="dxa"/>
                <w:gridSpan w:val="3"/>
              </w:tcPr>
            </w:tcPrChange>
          </w:tcPr>
          <w:p w14:paraId="606F6D4E" w14:textId="396A7D2B" w:rsidR="0096322B" w:rsidRDefault="0096322B" w:rsidP="0026307A">
            <w:pPr>
              <w:jc w:val="center"/>
            </w:pPr>
            <w:r>
              <w:t>1/5</w:t>
            </w:r>
          </w:p>
        </w:tc>
        <w:tc>
          <w:tcPr>
            <w:tcW w:w="1985" w:type="dxa"/>
            <w:tcPrChange w:id="650" w:author="Jonathan Camilleri" w:date="2025-09-08T17:27:00Z" w16du:dateUtc="2025-09-08T15:27:00Z">
              <w:tcPr>
                <w:tcW w:w="1864" w:type="dxa"/>
                <w:gridSpan w:val="2"/>
              </w:tcPr>
            </w:tcPrChange>
          </w:tcPr>
          <w:p w14:paraId="2DC13589" w14:textId="77777777" w:rsidR="0096322B" w:rsidRDefault="0096322B" w:rsidP="0026307A">
            <w:pPr>
              <w:jc w:val="center"/>
            </w:pPr>
            <w:r>
              <w:t>0/5</w:t>
            </w:r>
          </w:p>
        </w:tc>
      </w:tr>
    </w:tbl>
    <w:p w14:paraId="0C82E6EE" w14:textId="6C9C2423" w:rsidR="00454C2D" w:rsidRDefault="00BD58BF" w:rsidP="00BD58BF">
      <w:pPr>
        <w:pStyle w:val="Caption"/>
        <w:jc w:val="center"/>
      </w:pPr>
      <w:r w:rsidRPr="003E5119">
        <w:rPr>
          <w:b/>
          <w:bCs/>
          <w:rPrChange w:id="651" w:author="Jonathan Camilleri" w:date="2025-09-08T19:02:00Z" w16du:dateUtc="2025-09-08T17:02:00Z">
            <w:rPr/>
          </w:rPrChange>
        </w:rPr>
        <w:t xml:space="preserve">Table </w:t>
      </w:r>
      <w:r w:rsidR="003A586A" w:rsidRPr="003E5119">
        <w:rPr>
          <w:b/>
          <w:bCs/>
          <w:rPrChange w:id="652" w:author="Jonathan Camilleri" w:date="2025-09-08T19:02:00Z" w16du:dateUtc="2025-09-08T17:02:00Z">
            <w:rPr/>
          </w:rPrChange>
        </w:rPr>
        <w:t>11</w:t>
      </w:r>
      <w:r w:rsidRPr="003E5119">
        <w:rPr>
          <w:b/>
          <w:bCs/>
          <w:rPrChange w:id="653" w:author="Jonathan Camilleri" w:date="2025-09-08T19:02:00Z" w16du:dateUtc="2025-09-08T17:02:00Z">
            <w:rPr/>
          </w:rPrChange>
        </w:rPr>
        <w:t>:</w:t>
      </w:r>
      <w:r w:rsidR="00E61362">
        <w:t xml:space="preserve"> Protocol </w:t>
      </w:r>
      <w:r>
        <w:t>Specific Results</w:t>
      </w:r>
      <w:ins w:id="654" w:author="Jonathan Camilleri" w:date="2025-09-08T19:26:00Z" w16du:dateUtc="2025-09-08T17:26:00Z">
        <w:r w:rsidR="00F55646">
          <w:t xml:space="preserve"> </w:t>
        </w:r>
        <w:r w:rsidR="00F55646">
          <w:t>(</w:t>
        </w:r>
        <w:r w:rsidR="00F55646" w:rsidRPr="008C49E4">
          <w:t>Configs with all errors detected / Total configs</w:t>
        </w:r>
        <w:r w:rsidR="00F55646">
          <w:t>)</w:t>
        </w:r>
      </w:ins>
    </w:p>
    <w:p w14:paraId="2DE95BFD" w14:textId="77777777" w:rsidR="00BD58BF" w:rsidRDefault="00BD58BF" w:rsidP="00454C2D"/>
    <w:tbl>
      <w:tblPr>
        <w:tblStyle w:val="TableGrid"/>
        <w:tblW w:w="0" w:type="auto"/>
        <w:tblLook w:val="04A0" w:firstRow="1" w:lastRow="0" w:firstColumn="1" w:lastColumn="0" w:noHBand="0" w:noVBand="1"/>
      </w:tblPr>
      <w:tblGrid>
        <w:gridCol w:w="3002"/>
        <w:gridCol w:w="3002"/>
        <w:gridCol w:w="3002"/>
        <w:tblGridChange w:id="655">
          <w:tblGrid>
            <w:gridCol w:w="3002"/>
            <w:gridCol w:w="3002"/>
            <w:gridCol w:w="3002"/>
          </w:tblGrid>
        </w:tblGridChange>
      </w:tblGrid>
      <w:tr w:rsidR="00FA110E" w14:paraId="11340985" w14:textId="77777777" w:rsidTr="0096322B">
        <w:tc>
          <w:tcPr>
            <w:tcW w:w="3002" w:type="dxa"/>
            <w:tcBorders>
              <w:top w:val="single" w:sz="8" w:space="0" w:color="auto"/>
              <w:left w:val="single" w:sz="8" w:space="0" w:color="auto"/>
              <w:bottom w:val="single" w:sz="8" w:space="0" w:color="auto"/>
              <w:right w:val="single" w:sz="8" w:space="0" w:color="auto"/>
            </w:tcBorders>
          </w:tcPr>
          <w:p w14:paraId="28831871" w14:textId="77777777" w:rsidR="00FA110E" w:rsidRPr="004E4FEF" w:rsidRDefault="00FA110E" w:rsidP="00C12BCC">
            <w:pPr>
              <w:jc w:val="center"/>
              <w:rPr>
                <w:b/>
                <w:bCs/>
              </w:rPr>
            </w:pPr>
            <w:r w:rsidRPr="004E4FEF">
              <w:rPr>
                <w:b/>
                <w:bCs/>
              </w:rPr>
              <w:t>Protocol</w:t>
            </w:r>
          </w:p>
        </w:tc>
        <w:tc>
          <w:tcPr>
            <w:tcW w:w="3002" w:type="dxa"/>
            <w:tcBorders>
              <w:top w:val="single" w:sz="8" w:space="0" w:color="auto"/>
              <w:left w:val="single" w:sz="8" w:space="0" w:color="auto"/>
              <w:bottom w:val="single" w:sz="8" w:space="0" w:color="auto"/>
              <w:right w:val="single" w:sz="8" w:space="0" w:color="auto"/>
            </w:tcBorders>
          </w:tcPr>
          <w:p w14:paraId="484D62FE" w14:textId="77777777" w:rsidR="00FA110E" w:rsidRPr="004E4FEF" w:rsidRDefault="00FA110E" w:rsidP="00C12BCC">
            <w:pPr>
              <w:jc w:val="center"/>
              <w:rPr>
                <w:b/>
                <w:bCs/>
              </w:rPr>
            </w:pPr>
            <w:r w:rsidRPr="004E4FEF">
              <w:rPr>
                <w:b/>
                <w:bCs/>
              </w:rPr>
              <w:t>Amount of Errors Detected</w:t>
            </w:r>
            <w:r w:rsidRPr="004E4FEF">
              <w:rPr>
                <w:b/>
                <w:bCs/>
              </w:rPr>
              <w:br/>
              <w:t>(Number of detected errors / Total number of errors)</w:t>
            </w:r>
          </w:p>
        </w:tc>
        <w:tc>
          <w:tcPr>
            <w:tcW w:w="3002" w:type="dxa"/>
            <w:tcBorders>
              <w:top w:val="single" w:sz="8" w:space="0" w:color="auto"/>
              <w:left w:val="single" w:sz="8" w:space="0" w:color="auto"/>
              <w:bottom w:val="single" w:sz="8" w:space="0" w:color="auto"/>
              <w:right w:val="single" w:sz="8" w:space="0" w:color="auto"/>
            </w:tcBorders>
          </w:tcPr>
          <w:p w14:paraId="5BDB901A" w14:textId="77777777" w:rsidR="00FA110E" w:rsidRPr="004E4FEF" w:rsidRDefault="00FA110E" w:rsidP="00C12BCC">
            <w:pPr>
              <w:jc w:val="center"/>
              <w:rPr>
                <w:b/>
                <w:bCs/>
              </w:rPr>
            </w:pPr>
            <w:r w:rsidRPr="004E4FEF">
              <w:rPr>
                <w:b/>
                <w:bCs/>
              </w:rPr>
              <w:t>PP Score</w:t>
            </w:r>
          </w:p>
        </w:tc>
      </w:tr>
      <w:tr w:rsidR="00FA110E" w14:paraId="053A60F6" w14:textId="77777777" w:rsidTr="0096322B">
        <w:tc>
          <w:tcPr>
            <w:tcW w:w="3002" w:type="dxa"/>
            <w:tcBorders>
              <w:top w:val="single" w:sz="8" w:space="0" w:color="auto"/>
            </w:tcBorders>
          </w:tcPr>
          <w:p w14:paraId="145DDF27" w14:textId="77777777" w:rsidR="00FA110E" w:rsidRDefault="00FA110E" w:rsidP="00C12BCC">
            <w:pPr>
              <w:jc w:val="center"/>
            </w:pPr>
            <w:r>
              <w:t>AAA</w:t>
            </w:r>
          </w:p>
        </w:tc>
        <w:tc>
          <w:tcPr>
            <w:tcW w:w="3002" w:type="dxa"/>
            <w:tcBorders>
              <w:top w:val="single" w:sz="8" w:space="0" w:color="auto"/>
            </w:tcBorders>
          </w:tcPr>
          <w:p w14:paraId="7046989B" w14:textId="1C498799" w:rsidR="00FA110E" w:rsidRDefault="00FA110E" w:rsidP="00C12BCC">
            <w:pPr>
              <w:jc w:val="center"/>
            </w:pPr>
            <w:r>
              <w:t>15/30</w:t>
            </w:r>
          </w:p>
        </w:tc>
        <w:tc>
          <w:tcPr>
            <w:tcW w:w="3002" w:type="dxa"/>
            <w:tcBorders>
              <w:top w:val="single" w:sz="8" w:space="0" w:color="auto"/>
            </w:tcBorders>
          </w:tcPr>
          <w:p w14:paraId="5F597069" w14:textId="0ED11676" w:rsidR="00FA110E" w:rsidRDefault="00FA110E" w:rsidP="00C12BCC">
            <w:pPr>
              <w:jc w:val="center"/>
            </w:pPr>
            <w:r>
              <w:t>50%</w:t>
            </w:r>
          </w:p>
        </w:tc>
      </w:tr>
      <w:tr w:rsidR="00FA110E" w14:paraId="06BEB246" w14:textId="77777777" w:rsidTr="0096322B">
        <w:tc>
          <w:tcPr>
            <w:tcW w:w="3002" w:type="dxa"/>
          </w:tcPr>
          <w:p w14:paraId="2BA677AA" w14:textId="77777777" w:rsidR="00FA110E" w:rsidRDefault="00FA110E" w:rsidP="00C12BCC">
            <w:pPr>
              <w:jc w:val="center"/>
            </w:pPr>
            <w:r>
              <w:t>EIGRP</w:t>
            </w:r>
          </w:p>
        </w:tc>
        <w:tc>
          <w:tcPr>
            <w:tcW w:w="3002" w:type="dxa"/>
          </w:tcPr>
          <w:p w14:paraId="2C497460" w14:textId="4374434D" w:rsidR="00FA110E" w:rsidRDefault="00FA110E" w:rsidP="00C12BCC">
            <w:pPr>
              <w:jc w:val="center"/>
            </w:pPr>
            <w:r>
              <w:t>22/30</w:t>
            </w:r>
          </w:p>
        </w:tc>
        <w:tc>
          <w:tcPr>
            <w:tcW w:w="3002" w:type="dxa"/>
          </w:tcPr>
          <w:p w14:paraId="19024285" w14:textId="0D249A4B" w:rsidR="00FA110E" w:rsidRDefault="00FA110E" w:rsidP="00C12BCC">
            <w:pPr>
              <w:jc w:val="center"/>
            </w:pPr>
            <w:r>
              <w:t>73%</w:t>
            </w:r>
          </w:p>
        </w:tc>
      </w:tr>
      <w:tr w:rsidR="00FA110E" w14:paraId="7DFC8F20" w14:textId="77777777" w:rsidTr="0096322B">
        <w:tc>
          <w:tcPr>
            <w:tcW w:w="3002" w:type="dxa"/>
          </w:tcPr>
          <w:p w14:paraId="5CC9E59E" w14:textId="77777777" w:rsidR="00FA110E" w:rsidRDefault="00FA110E" w:rsidP="00C12BCC">
            <w:pPr>
              <w:jc w:val="center"/>
            </w:pPr>
            <w:r>
              <w:t>OSPF</w:t>
            </w:r>
          </w:p>
        </w:tc>
        <w:tc>
          <w:tcPr>
            <w:tcW w:w="3002" w:type="dxa"/>
          </w:tcPr>
          <w:p w14:paraId="487AD576" w14:textId="514EBC17" w:rsidR="00FA110E" w:rsidRDefault="00FA110E" w:rsidP="00C12BCC">
            <w:pPr>
              <w:jc w:val="center"/>
            </w:pPr>
            <w:r>
              <w:t>23/30</w:t>
            </w:r>
          </w:p>
        </w:tc>
        <w:tc>
          <w:tcPr>
            <w:tcW w:w="3002" w:type="dxa"/>
          </w:tcPr>
          <w:p w14:paraId="2B5BDB66" w14:textId="54604B99" w:rsidR="00FA110E" w:rsidRDefault="00FA110E" w:rsidP="00C12BCC">
            <w:pPr>
              <w:jc w:val="center"/>
            </w:pPr>
            <w:r>
              <w:t>77%</w:t>
            </w:r>
          </w:p>
        </w:tc>
      </w:tr>
      <w:tr w:rsidR="00FA110E" w14:paraId="275B2639" w14:textId="77777777" w:rsidTr="0096322B">
        <w:tblPrEx>
          <w:tblW w:w="0" w:type="auto"/>
          <w:tblPrExChange w:id="656" w:author="Jonathan Camilleri" w:date="2025-09-08T17:27:00Z" w16du:dateUtc="2025-09-08T15:27:00Z">
            <w:tblPrEx>
              <w:tblW w:w="0" w:type="auto"/>
            </w:tblPrEx>
          </w:tblPrExChange>
        </w:tblPrEx>
        <w:tc>
          <w:tcPr>
            <w:tcW w:w="3002" w:type="dxa"/>
            <w:tcBorders>
              <w:bottom w:val="single" w:sz="8" w:space="0" w:color="auto"/>
            </w:tcBorders>
            <w:tcPrChange w:id="657" w:author="Jonathan Camilleri" w:date="2025-09-08T17:27:00Z" w16du:dateUtc="2025-09-08T15:27:00Z">
              <w:tcPr>
                <w:tcW w:w="3002" w:type="dxa"/>
                <w:tcBorders>
                  <w:bottom w:val="single" w:sz="8" w:space="0" w:color="auto"/>
                </w:tcBorders>
              </w:tcPr>
            </w:tcPrChange>
          </w:tcPr>
          <w:p w14:paraId="5D0BABDE" w14:textId="77777777" w:rsidR="00FA110E" w:rsidRDefault="00FA110E" w:rsidP="00C12BCC">
            <w:pPr>
              <w:jc w:val="center"/>
            </w:pPr>
            <w:r>
              <w:t>RIP</w:t>
            </w:r>
          </w:p>
        </w:tc>
        <w:tc>
          <w:tcPr>
            <w:tcW w:w="3002" w:type="dxa"/>
            <w:tcBorders>
              <w:bottom w:val="single" w:sz="8" w:space="0" w:color="auto"/>
            </w:tcBorders>
            <w:tcPrChange w:id="658" w:author="Jonathan Camilleri" w:date="2025-09-08T17:27:00Z" w16du:dateUtc="2025-09-08T15:27:00Z">
              <w:tcPr>
                <w:tcW w:w="3002" w:type="dxa"/>
                <w:tcBorders>
                  <w:bottom w:val="single" w:sz="8" w:space="0" w:color="auto"/>
                </w:tcBorders>
              </w:tcPr>
            </w:tcPrChange>
          </w:tcPr>
          <w:p w14:paraId="23CD5D8F" w14:textId="3FDEA305" w:rsidR="00FA110E" w:rsidRDefault="00FA110E" w:rsidP="00C12BCC">
            <w:pPr>
              <w:jc w:val="center"/>
            </w:pPr>
            <w:r>
              <w:t>13/30</w:t>
            </w:r>
          </w:p>
        </w:tc>
        <w:tc>
          <w:tcPr>
            <w:tcW w:w="3002" w:type="dxa"/>
            <w:tcPrChange w:id="659" w:author="Jonathan Camilleri" w:date="2025-09-08T17:27:00Z" w16du:dateUtc="2025-09-08T15:27:00Z">
              <w:tcPr>
                <w:tcW w:w="3002" w:type="dxa"/>
              </w:tcPr>
            </w:tcPrChange>
          </w:tcPr>
          <w:p w14:paraId="188AFEBC" w14:textId="4ACB5474" w:rsidR="00FA110E" w:rsidRDefault="00FA110E" w:rsidP="00C12BCC">
            <w:pPr>
              <w:jc w:val="center"/>
            </w:pPr>
            <w:r>
              <w:t>43%</w:t>
            </w:r>
          </w:p>
        </w:tc>
      </w:tr>
      <w:tr w:rsidR="0096322B" w14:paraId="4E7389C2" w14:textId="77777777" w:rsidTr="0096322B">
        <w:tblPrEx>
          <w:tblW w:w="0" w:type="auto"/>
          <w:tblPrExChange w:id="660" w:author="Jonathan Camilleri" w:date="2025-09-08T17:27:00Z" w16du:dateUtc="2025-09-08T15:27:00Z">
            <w:tblPrEx>
              <w:tblW w:w="0" w:type="auto"/>
            </w:tblPrEx>
          </w:tblPrExChange>
        </w:tblPrEx>
        <w:tc>
          <w:tcPr>
            <w:tcW w:w="3002" w:type="dxa"/>
            <w:tcBorders>
              <w:top w:val="single" w:sz="8" w:space="0" w:color="auto"/>
              <w:left w:val="nil"/>
              <w:bottom w:val="nil"/>
              <w:right w:val="single" w:sz="8" w:space="0" w:color="auto"/>
            </w:tcBorders>
            <w:tcPrChange w:id="661" w:author="Jonathan Camilleri" w:date="2025-09-08T17:27:00Z" w16du:dateUtc="2025-09-08T15:27:00Z">
              <w:tcPr>
                <w:tcW w:w="3002" w:type="dxa"/>
                <w:tcBorders>
                  <w:top w:val="single" w:sz="8" w:space="0" w:color="auto"/>
                  <w:left w:val="single" w:sz="8" w:space="0" w:color="auto"/>
                  <w:bottom w:val="single" w:sz="8" w:space="0" w:color="auto"/>
                  <w:right w:val="single" w:sz="8" w:space="0" w:color="auto"/>
                </w:tcBorders>
              </w:tcPr>
            </w:tcPrChange>
          </w:tcPr>
          <w:p w14:paraId="67894248" w14:textId="796222F4" w:rsidR="0096322B" w:rsidRPr="004E4FEF" w:rsidRDefault="0096322B" w:rsidP="00C12BCC">
            <w:pPr>
              <w:jc w:val="right"/>
              <w:rPr>
                <w:b/>
                <w:bCs/>
              </w:rPr>
            </w:pPr>
          </w:p>
        </w:tc>
        <w:tc>
          <w:tcPr>
            <w:tcW w:w="3002" w:type="dxa"/>
            <w:tcBorders>
              <w:top w:val="single" w:sz="8" w:space="0" w:color="auto"/>
              <w:left w:val="single" w:sz="8" w:space="0" w:color="auto"/>
              <w:bottom w:val="single" w:sz="8" w:space="0" w:color="auto"/>
              <w:right w:val="single" w:sz="8" w:space="0" w:color="auto"/>
            </w:tcBorders>
            <w:tcPrChange w:id="662" w:author="Jonathan Camilleri" w:date="2025-09-08T17:27:00Z" w16du:dateUtc="2025-09-08T15:27:00Z">
              <w:tcPr>
                <w:tcW w:w="3002" w:type="dxa"/>
                <w:tcBorders>
                  <w:top w:val="single" w:sz="8" w:space="0" w:color="auto"/>
                  <w:left w:val="single" w:sz="8" w:space="0" w:color="auto"/>
                  <w:bottom w:val="single" w:sz="8" w:space="0" w:color="auto"/>
                  <w:right w:val="single" w:sz="8" w:space="0" w:color="auto"/>
                </w:tcBorders>
              </w:tcPr>
            </w:tcPrChange>
          </w:tcPr>
          <w:p w14:paraId="6ED62DD3" w14:textId="3367A64E" w:rsidR="0096322B" w:rsidRPr="004E4FEF" w:rsidRDefault="0096322B" w:rsidP="0096322B">
            <w:pPr>
              <w:jc w:val="center"/>
              <w:rPr>
                <w:b/>
                <w:bCs/>
              </w:rPr>
              <w:pPrChange w:id="663" w:author="Jonathan Camilleri" w:date="2025-09-08T17:27:00Z" w16du:dateUtc="2025-09-08T15:27:00Z">
                <w:pPr>
                  <w:jc w:val="right"/>
                </w:pPr>
              </w:pPrChange>
            </w:pPr>
            <w:ins w:id="664" w:author="Jonathan Camilleri" w:date="2025-09-08T17:27:00Z" w16du:dateUtc="2025-09-08T15:27:00Z">
              <w:r w:rsidRPr="004E4FEF">
                <w:rPr>
                  <w:b/>
                  <w:bCs/>
                </w:rPr>
                <w:t>Total PP Score</w:t>
              </w:r>
            </w:ins>
          </w:p>
        </w:tc>
        <w:tc>
          <w:tcPr>
            <w:tcW w:w="3002" w:type="dxa"/>
            <w:tcBorders>
              <w:left w:val="single" w:sz="8" w:space="0" w:color="auto"/>
            </w:tcBorders>
            <w:tcPrChange w:id="665" w:author="Jonathan Camilleri" w:date="2025-09-08T17:27:00Z" w16du:dateUtc="2025-09-08T15:27:00Z">
              <w:tcPr>
                <w:tcW w:w="3002" w:type="dxa"/>
                <w:tcBorders>
                  <w:left w:val="single" w:sz="8" w:space="0" w:color="auto"/>
                </w:tcBorders>
              </w:tcPr>
            </w:tcPrChange>
          </w:tcPr>
          <w:p w14:paraId="29A8DEAE" w14:textId="6B6AB2D8" w:rsidR="0096322B" w:rsidRDefault="0096322B" w:rsidP="00C12BCC">
            <w:pPr>
              <w:keepNext/>
              <w:jc w:val="center"/>
            </w:pPr>
            <w:r>
              <w:t>61%</w:t>
            </w:r>
          </w:p>
        </w:tc>
      </w:tr>
    </w:tbl>
    <w:p w14:paraId="1FE7636B" w14:textId="447687B3" w:rsidR="00E61362" w:rsidRDefault="003A586A" w:rsidP="0096322B">
      <w:pPr>
        <w:pStyle w:val="Caption"/>
        <w:jc w:val="center"/>
        <w:pPrChange w:id="666" w:author="Jonathan Camilleri" w:date="2025-09-08T17:28:00Z" w16du:dateUtc="2025-09-08T15:28:00Z">
          <w:pPr/>
        </w:pPrChange>
      </w:pPr>
      <w:r w:rsidRPr="003E5119">
        <w:rPr>
          <w:b/>
          <w:bCs/>
          <w:rPrChange w:id="667" w:author="Jonathan Camilleri" w:date="2025-09-08T19:02:00Z" w16du:dateUtc="2025-09-08T17:02:00Z">
            <w:rPr/>
          </w:rPrChange>
        </w:rPr>
        <w:t>Table 12:</w:t>
      </w:r>
      <w:r>
        <w:t xml:space="preserve"> </w:t>
      </w:r>
      <w:del w:id="668" w:author="Jonathan Camilleri" w:date="2025-09-08T19:27:00Z" w16du:dateUtc="2025-09-08T17:27:00Z">
        <w:r w:rsidDel="00F55646">
          <w:delText>Gross Specific Error PP Score</w:delText>
        </w:r>
      </w:del>
      <w:ins w:id="669" w:author="Jonathan Camilleri" w:date="2025-09-08T19:27:00Z" w16du:dateUtc="2025-09-08T17:27:00Z">
        <w:r w:rsidR="00F55646">
          <w:t>Specific Prompt PP Scores</w:t>
        </w:r>
      </w:ins>
    </w:p>
    <w:tbl>
      <w:tblPr>
        <w:tblStyle w:val="TableGrid"/>
        <w:tblW w:w="0" w:type="auto"/>
        <w:jc w:val="center"/>
        <w:tblLook w:val="04A0" w:firstRow="1" w:lastRow="0" w:firstColumn="1" w:lastColumn="0" w:noHBand="0" w:noVBand="1"/>
      </w:tblPr>
      <w:tblGrid>
        <w:gridCol w:w="1413"/>
        <w:gridCol w:w="2982"/>
        <w:gridCol w:w="1023"/>
        <w:tblGridChange w:id="670">
          <w:tblGrid>
            <w:gridCol w:w="1413"/>
            <w:gridCol w:w="782"/>
            <w:gridCol w:w="2195"/>
            <w:gridCol w:w="5"/>
            <w:gridCol w:w="1018"/>
            <w:gridCol w:w="5"/>
          </w:tblGrid>
        </w:tblGridChange>
      </w:tblGrid>
      <w:tr w:rsidR="003A586A" w14:paraId="1F22C305" w14:textId="662EF172" w:rsidTr="0026307A">
        <w:trPr>
          <w:jc w:val="center"/>
        </w:trPr>
        <w:tc>
          <w:tcPr>
            <w:tcW w:w="1413" w:type="dxa"/>
            <w:tcBorders>
              <w:top w:val="single" w:sz="8" w:space="0" w:color="auto"/>
              <w:left w:val="single" w:sz="8" w:space="0" w:color="auto"/>
              <w:bottom w:val="single" w:sz="8" w:space="0" w:color="auto"/>
              <w:right w:val="single" w:sz="8" w:space="0" w:color="auto"/>
            </w:tcBorders>
          </w:tcPr>
          <w:p w14:paraId="3CECAE8F" w14:textId="77777777" w:rsidR="003A586A" w:rsidRPr="0026307A" w:rsidRDefault="003A586A" w:rsidP="0026307A">
            <w:pPr>
              <w:jc w:val="center"/>
              <w:rPr>
                <w:b/>
                <w:bCs/>
              </w:rPr>
            </w:pPr>
            <w:r w:rsidRPr="0026307A">
              <w:rPr>
                <w:b/>
                <w:bCs/>
              </w:rPr>
              <w:t>Protocol</w:t>
            </w:r>
          </w:p>
        </w:tc>
        <w:tc>
          <w:tcPr>
            <w:tcW w:w="2977" w:type="dxa"/>
            <w:tcBorders>
              <w:top w:val="single" w:sz="8" w:space="0" w:color="auto"/>
              <w:left w:val="single" w:sz="8" w:space="0" w:color="auto"/>
              <w:bottom w:val="single" w:sz="8" w:space="0" w:color="auto"/>
              <w:right w:val="single" w:sz="8" w:space="0" w:color="auto"/>
            </w:tcBorders>
          </w:tcPr>
          <w:p w14:paraId="2C7267FE" w14:textId="77777777" w:rsidR="003A586A" w:rsidRDefault="003A586A" w:rsidP="003A586A">
            <w:pPr>
              <w:jc w:val="center"/>
              <w:rPr>
                <w:b/>
                <w:bCs/>
              </w:rPr>
            </w:pPr>
            <w:r w:rsidRPr="0026307A">
              <w:rPr>
                <w:b/>
                <w:bCs/>
              </w:rPr>
              <w:t>Mistypes Detected</w:t>
            </w:r>
          </w:p>
          <w:p w14:paraId="12DC0E71" w14:textId="451D0AD4" w:rsidR="003A586A" w:rsidRPr="0026307A" w:rsidRDefault="003A586A" w:rsidP="0026307A">
            <w:pPr>
              <w:jc w:val="center"/>
              <w:rPr>
                <w:b/>
                <w:bCs/>
              </w:rPr>
            </w:pPr>
            <w:r>
              <w:rPr>
                <w:b/>
                <w:bCs/>
              </w:rPr>
              <w:t>(Number of Mistypes detected / Total number of mistypes)</w:t>
            </w:r>
          </w:p>
        </w:tc>
        <w:tc>
          <w:tcPr>
            <w:tcW w:w="1023" w:type="dxa"/>
            <w:tcBorders>
              <w:top w:val="single" w:sz="8" w:space="0" w:color="auto"/>
              <w:left w:val="single" w:sz="8" w:space="0" w:color="auto"/>
              <w:bottom w:val="single" w:sz="8" w:space="0" w:color="auto"/>
              <w:right w:val="single" w:sz="8" w:space="0" w:color="auto"/>
            </w:tcBorders>
          </w:tcPr>
          <w:p w14:paraId="31F19402" w14:textId="47BF5253" w:rsidR="003A586A" w:rsidRPr="0026307A" w:rsidRDefault="003A586A" w:rsidP="0026307A">
            <w:pPr>
              <w:jc w:val="center"/>
              <w:rPr>
                <w:b/>
                <w:bCs/>
              </w:rPr>
            </w:pPr>
            <w:r w:rsidRPr="0026307A">
              <w:rPr>
                <w:b/>
                <w:bCs/>
              </w:rPr>
              <w:t>PP Score</w:t>
            </w:r>
          </w:p>
        </w:tc>
      </w:tr>
      <w:tr w:rsidR="003A586A" w14:paraId="7AB284E2" w14:textId="1BC7D24B" w:rsidTr="0026307A">
        <w:trPr>
          <w:jc w:val="center"/>
        </w:trPr>
        <w:tc>
          <w:tcPr>
            <w:tcW w:w="1413" w:type="dxa"/>
            <w:tcBorders>
              <w:top w:val="single" w:sz="8" w:space="0" w:color="auto"/>
            </w:tcBorders>
          </w:tcPr>
          <w:p w14:paraId="13A0529D" w14:textId="77777777" w:rsidR="003A586A" w:rsidRDefault="003A586A" w:rsidP="0096322B">
            <w:pPr>
              <w:jc w:val="center"/>
              <w:pPrChange w:id="671" w:author="Jonathan Camilleri" w:date="2025-09-08T17:28:00Z" w16du:dateUtc="2025-09-08T15:28:00Z">
                <w:pPr/>
              </w:pPrChange>
            </w:pPr>
            <w:r>
              <w:t>AAA</w:t>
            </w:r>
          </w:p>
        </w:tc>
        <w:tc>
          <w:tcPr>
            <w:tcW w:w="2977" w:type="dxa"/>
            <w:tcBorders>
              <w:top w:val="single" w:sz="8" w:space="0" w:color="auto"/>
            </w:tcBorders>
          </w:tcPr>
          <w:p w14:paraId="20410D93" w14:textId="0119175E" w:rsidR="003A586A" w:rsidRDefault="003A586A" w:rsidP="0026307A">
            <w:pPr>
              <w:jc w:val="center"/>
            </w:pPr>
            <w:r>
              <w:t>4</w:t>
            </w:r>
          </w:p>
        </w:tc>
        <w:tc>
          <w:tcPr>
            <w:tcW w:w="1023" w:type="dxa"/>
            <w:tcBorders>
              <w:top w:val="single" w:sz="8" w:space="0" w:color="auto"/>
            </w:tcBorders>
          </w:tcPr>
          <w:p w14:paraId="5BDB383F" w14:textId="248634FF" w:rsidR="003A586A" w:rsidRDefault="003A586A" w:rsidP="0026307A">
            <w:pPr>
              <w:jc w:val="center"/>
            </w:pPr>
            <w:r>
              <w:t>80%</w:t>
            </w:r>
          </w:p>
        </w:tc>
      </w:tr>
      <w:tr w:rsidR="003A586A" w14:paraId="1B921C46" w14:textId="0409C127" w:rsidTr="0026307A">
        <w:trPr>
          <w:jc w:val="center"/>
        </w:trPr>
        <w:tc>
          <w:tcPr>
            <w:tcW w:w="1413" w:type="dxa"/>
          </w:tcPr>
          <w:p w14:paraId="2DA0D30E" w14:textId="77777777" w:rsidR="003A586A" w:rsidRDefault="003A586A" w:rsidP="0096322B">
            <w:pPr>
              <w:jc w:val="center"/>
              <w:pPrChange w:id="672" w:author="Jonathan Camilleri" w:date="2025-09-08T17:28:00Z" w16du:dateUtc="2025-09-08T15:28:00Z">
                <w:pPr/>
              </w:pPrChange>
            </w:pPr>
            <w:r>
              <w:lastRenderedPageBreak/>
              <w:t>EIGRP</w:t>
            </w:r>
          </w:p>
        </w:tc>
        <w:tc>
          <w:tcPr>
            <w:tcW w:w="2977" w:type="dxa"/>
          </w:tcPr>
          <w:p w14:paraId="6C29D30A" w14:textId="776156F2" w:rsidR="003A586A" w:rsidRDefault="003A586A" w:rsidP="0026307A">
            <w:pPr>
              <w:jc w:val="center"/>
            </w:pPr>
            <w:r>
              <w:t>5</w:t>
            </w:r>
          </w:p>
        </w:tc>
        <w:tc>
          <w:tcPr>
            <w:tcW w:w="1023" w:type="dxa"/>
          </w:tcPr>
          <w:p w14:paraId="054396BD" w14:textId="30D4B7FE" w:rsidR="003A586A" w:rsidRDefault="003A586A" w:rsidP="0026307A">
            <w:pPr>
              <w:jc w:val="center"/>
            </w:pPr>
            <w:r>
              <w:t>100%</w:t>
            </w:r>
          </w:p>
        </w:tc>
      </w:tr>
      <w:tr w:rsidR="003A586A" w14:paraId="2091E60E" w14:textId="0CFA9287" w:rsidTr="0026307A">
        <w:trPr>
          <w:jc w:val="center"/>
        </w:trPr>
        <w:tc>
          <w:tcPr>
            <w:tcW w:w="1413" w:type="dxa"/>
          </w:tcPr>
          <w:p w14:paraId="4F5363CC" w14:textId="77777777" w:rsidR="003A586A" w:rsidRDefault="003A586A" w:rsidP="0096322B">
            <w:pPr>
              <w:jc w:val="center"/>
              <w:pPrChange w:id="673" w:author="Jonathan Camilleri" w:date="2025-09-08T17:28:00Z" w16du:dateUtc="2025-09-08T15:28:00Z">
                <w:pPr/>
              </w:pPrChange>
            </w:pPr>
            <w:r>
              <w:t>OSPF</w:t>
            </w:r>
          </w:p>
        </w:tc>
        <w:tc>
          <w:tcPr>
            <w:tcW w:w="2977" w:type="dxa"/>
          </w:tcPr>
          <w:p w14:paraId="26081ECA" w14:textId="0B30AAB9" w:rsidR="003A586A" w:rsidRDefault="003A586A" w:rsidP="0026307A">
            <w:pPr>
              <w:jc w:val="center"/>
            </w:pPr>
            <w:r>
              <w:t>5</w:t>
            </w:r>
          </w:p>
        </w:tc>
        <w:tc>
          <w:tcPr>
            <w:tcW w:w="1023" w:type="dxa"/>
          </w:tcPr>
          <w:p w14:paraId="03D3EB8F" w14:textId="0AF9B17C" w:rsidR="003A586A" w:rsidRDefault="003A586A" w:rsidP="0026307A">
            <w:pPr>
              <w:jc w:val="center"/>
            </w:pPr>
            <w:r>
              <w:t>100%</w:t>
            </w:r>
          </w:p>
        </w:tc>
      </w:tr>
      <w:tr w:rsidR="003A586A" w14:paraId="1FF1EDB2" w14:textId="74008E5C" w:rsidTr="0026307A">
        <w:trPr>
          <w:jc w:val="center"/>
        </w:trPr>
        <w:tc>
          <w:tcPr>
            <w:tcW w:w="1413" w:type="dxa"/>
            <w:tcBorders>
              <w:bottom w:val="single" w:sz="8" w:space="0" w:color="auto"/>
            </w:tcBorders>
          </w:tcPr>
          <w:p w14:paraId="1833632E" w14:textId="77777777" w:rsidR="003A586A" w:rsidRDefault="003A586A" w:rsidP="0096322B">
            <w:pPr>
              <w:jc w:val="center"/>
              <w:pPrChange w:id="674" w:author="Jonathan Camilleri" w:date="2025-09-08T17:28:00Z" w16du:dateUtc="2025-09-08T15:28:00Z">
                <w:pPr/>
              </w:pPrChange>
            </w:pPr>
            <w:r>
              <w:t>RIP</w:t>
            </w:r>
          </w:p>
        </w:tc>
        <w:tc>
          <w:tcPr>
            <w:tcW w:w="2977" w:type="dxa"/>
            <w:tcBorders>
              <w:bottom w:val="single" w:sz="8" w:space="0" w:color="auto"/>
            </w:tcBorders>
          </w:tcPr>
          <w:p w14:paraId="4DE687BB" w14:textId="0481CDAA" w:rsidR="003A586A" w:rsidRDefault="003A586A" w:rsidP="0026307A">
            <w:pPr>
              <w:keepNext/>
              <w:jc w:val="center"/>
            </w:pPr>
            <w:r>
              <w:t>3</w:t>
            </w:r>
          </w:p>
        </w:tc>
        <w:tc>
          <w:tcPr>
            <w:tcW w:w="1023" w:type="dxa"/>
          </w:tcPr>
          <w:p w14:paraId="54624F37" w14:textId="37527B79" w:rsidR="003A586A" w:rsidRDefault="003A586A" w:rsidP="0026307A">
            <w:pPr>
              <w:keepNext/>
              <w:jc w:val="center"/>
            </w:pPr>
            <w:r>
              <w:t>60%</w:t>
            </w:r>
          </w:p>
        </w:tc>
      </w:tr>
      <w:tr w:rsidR="0096322B" w14:paraId="35D3DE14" w14:textId="77777777" w:rsidTr="0096322B">
        <w:tblPrEx>
          <w:tblW w:w="0" w:type="auto"/>
          <w:jc w:val="center"/>
          <w:tblPrExChange w:id="675" w:author="Jonathan Camilleri" w:date="2025-09-08T17:28:00Z" w16du:dateUtc="2025-09-08T15:28:00Z">
            <w:tblPrEx>
              <w:tblW w:w="0" w:type="auto"/>
              <w:jc w:val="center"/>
            </w:tblPrEx>
          </w:tblPrExChange>
        </w:tblPrEx>
        <w:trPr>
          <w:jc w:val="center"/>
          <w:trPrChange w:id="676" w:author="Jonathan Camilleri" w:date="2025-09-08T17:28:00Z" w16du:dateUtc="2025-09-08T15:28:00Z">
            <w:trPr>
              <w:gridAfter w:val="0"/>
              <w:jc w:val="center"/>
            </w:trPr>
          </w:trPrChange>
        </w:trPr>
        <w:tc>
          <w:tcPr>
            <w:tcW w:w="1408" w:type="dxa"/>
            <w:tcBorders>
              <w:top w:val="single" w:sz="8" w:space="0" w:color="auto"/>
              <w:left w:val="nil"/>
              <w:bottom w:val="nil"/>
              <w:right w:val="single" w:sz="8" w:space="0" w:color="auto"/>
            </w:tcBorders>
            <w:tcPrChange w:id="677" w:author="Jonathan Camilleri" w:date="2025-09-08T17:28:00Z" w16du:dateUtc="2025-09-08T15:28:00Z">
              <w:tcPr>
                <w:tcW w:w="2195" w:type="dxa"/>
                <w:gridSpan w:val="2"/>
                <w:tcBorders>
                  <w:top w:val="single" w:sz="8" w:space="0" w:color="auto"/>
                  <w:left w:val="single" w:sz="8" w:space="0" w:color="auto"/>
                  <w:bottom w:val="single" w:sz="8" w:space="0" w:color="auto"/>
                  <w:right w:val="single" w:sz="8" w:space="0" w:color="auto"/>
                </w:tcBorders>
              </w:tcPr>
            </w:tcPrChange>
          </w:tcPr>
          <w:p w14:paraId="4D13744A" w14:textId="31ECE24E" w:rsidR="0096322B" w:rsidRPr="0026307A" w:rsidRDefault="0096322B" w:rsidP="0026307A">
            <w:pPr>
              <w:keepNext/>
              <w:jc w:val="right"/>
              <w:rPr>
                <w:b/>
                <w:bCs/>
              </w:rPr>
            </w:pPr>
          </w:p>
        </w:tc>
        <w:tc>
          <w:tcPr>
            <w:tcW w:w="2982" w:type="dxa"/>
            <w:tcBorders>
              <w:top w:val="single" w:sz="8" w:space="0" w:color="auto"/>
              <w:left w:val="single" w:sz="8" w:space="0" w:color="auto"/>
              <w:bottom w:val="single" w:sz="8" w:space="0" w:color="auto"/>
              <w:right w:val="single" w:sz="8" w:space="0" w:color="auto"/>
            </w:tcBorders>
            <w:tcPrChange w:id="678" w:author="Jonathan Camilleri" w:date="2025-09-08T17:28:00Z" w16du:dateUtc="2025-09-08T15:28:00Z">
              <w:tcPr>
                <w:tcW w:w="2195" w:type="dxa"/>
                <w:tcBorders>
                  <w:top w:val="single" w:sz="8" w:space="0" w:color="auto"/>
                  <w:left w:val="single" w:sz="8" w:space="0" w:color="auto"/>
                  <w:bottom w:val="single" w:sz="8" w:space="0" w:color="auto"/>
                  <w:right w:val="single" w:sz="8" w:space="0" w:color="auto"/>
                </w:tcBorders>
              </w:tcPr>
            </w:tcPrChange>
          </w:tcPr>
          <w:p w14:paraId="0DD18854" w14:textId="49AB350D" w:rsidR="0096322B" w:rsidRPr="0026307A" w:rsidRDefault="0096322B" w:rsidP="0096322B">
            <w:pPr>
              <w:keepNext/>
              <w:jc w:val="center"/>
              <w:rPr>
                <w:b/>
                <w:bCs/>
              </w:rPr>
              <w:pPrChange w:id="679" w:author="Jonathan Camilleri" w:date="2025-09-08T17:28:00Z" w16du:dateUtc="2025-09-08T15:28:00Z">
                <w:pPr>
                  <w:keepNext/>
                  <w:jc w:val="right"/>
                </w:pPr>
              </w:pPrChange>
            </w:pPr>
            <w:ins w:id="680" w:author="Jonathan Camilleri" w:date="2025-09-08T17:28:00Z" w16du:dateUtc="2025-09-08T15:28:00Z">
              <w:r w:rsidRPr="0026307A">
                <w:rPr>
                  <w:b/>
                  <w:bCs/>
                </w:rPr>
                <w:t>Total PP Score</w:t>
              </w:r>
            </w:ins>
          </w:p>
        </w:tc>
        <w:tc>
          <w:tcPr>
            <w:tcW w:w="1023" w:type="dxa"/>
            <w:tcBorders>
              <w:left w:val="single" w:sz="8" w:space="0" w:color="auto"/>
            </w:tcBorders>
            <w:tcPrChange w:id="681" w:author="Jonathan Camilleri" w:date="2025-09-08T17:28:00Z" w16du:dateUtc="2025-09-08T15:28:00Z">
              <w:tcPr>
                <w:tcW w:w="1023" w:type="dxa"/>
                <w:gridSpan w:val="2"/>
                <w:tcBorders>
                  <w:left w:val="single" w:sz="8" w:space="0" w:color="auto"/>
                </w:tcBorders>
              </w:tcPr>
            </w:tcPrChange>
          </w:tcPr>
          <w:p w14:paraId="3A67A93A" w14:textId="064B2DC5" w:rsidR="0096322B" w:rsidRDefault="0096322B" w:rsidP="0026307A">
            <w:pPr>
              <w:keepNext/>
              <w:jc w:val="center"/>
            </w:pPr>
            <w:r>
              <w:t>85%</w:t>
            </w:r>
          </w:p>
        </w:tc>
      </w:tr>
    </w:tbl>
    <w:p w14:paraId="2E81998E" w14:textId="69E8E994" w:rsidR="00454C2D" w:rsidRPr="00454C2D" w:rsidRDefault="00454C2D" w:rsidP="00090043">
      <w:pPr>
        <w:pStyle w:val="Caption"/>
        <w:jc w:val="center"/>
      </w:pPr>
      <w:r w:rsidRPr="003E5119">
        <w:rPr>
          <w:b/>
          <w:bCs/>
          <w:rPrChange w:id="682" w:author="Jonathan Camilleri" w:date="2025-09-08T19:02:00Z" w16du:dateUtc="2025-09-08T17:02:00Z">
            <w:rPr/>
          </w:rPrChange>
        </w:rPr>
        <w:t xml:space="preserve">Table </w:t>
      </w:r>
      <w:r w:rsidR="00C3541C" w:rsidRPr="003E5119">
        <w:rPr>
          <w:b/>
          <w:bCs/>
          <w:rPrChange w:id="683" w:author="Jonathan Camilleri" w:date="2025-09-08T19:02:00Z" w16du:dateUtc="2025-09-08T17:02:00Z">
            <w:rPr/>
          </w:rPrChange>
        </w:rPr>
        <w:t>1</w:t>
      </w:r>
      <w:r w:rsidR="003A586A" w:rsidRPr="003E5119">
        <w:rPr>
          <w:b/>
          <w:bCs/>
          <w:rPrChange w:id="684" w:author="Jonathan Camilleri" w:date="2025-09-08T19:02:00Z" w16du:dateUtc="2025-09-08T17:02:00Z">
            <w:rPr/>
          </w:rPrChange>
        </w:rPr>
        <w:t>3</w:t>
      </w:r>
      <w:r w:rsidRPr="003E5119">
        <w:rPr>
          <w:b/>
          <w:bCs/>
          <w:rPrChange w:id="685" w:author="Jonathan Camilleri" w:date="2025-09-08T19:02:00Z" w16du:dateUtc="2025-09-08T17:02:00Z">
            <w:rPr/>
          </w:rPrChange>
        </w:rPr>
        <w:t>:</w:t>
      </w:r>
      <w:r>
        <w:t xml:space="preserve"> Specific Prompt Mistyp</w:t>
      </w:r>
      <w:r w:rsidR="00090043">
        <w:t>e Results</w:t>
      </w:r>
    </w:p>
    <w:p w14:paraId="6178B32D" w14:textId="4070AB2A" w:rsidR="00B97A08" w:rsidRDefault="00A10706" w:rsidP="00F652AB">
      <w:r>
        <w:t xml:space="preserve">The results </w:t>
      </w:r>
      <w:r w:rsidR="002B4652">
        <w:t xml:space="preserve">shown in Tables </w:t>
      </w:r>
      <w:r w:rsidR="00DD43F8">
        <w:t>11 and 12</w:t>
      </w:r>
      <w:r w:rsidR="002B4652">
        <w:t xml:space="preserve"> </w:t>
      </w:r>
      <w:r>
        <w:t>demonstrate</w:t>
      </w:r>
      <w:r w:rsidR="00C3541C">
        <w:t>d</w:t>
      </w:r>
      <w:r>
        <w:t xml:space="preserve"> considerably higher accuracy than the previous test cases. Out of 120 benchmark-related errors, 73 were detected, giving a total PP Score of 61%</w:t>
      </w:r>
      <w:ins w:id="686" w:author="Jonathan Camilleri" w:date="2025-09-08T18:11:00Z" w16du:dateUtc="2025-09-08T16:11:00Z">
        <w:r w:rsidR="007E614C">
          <w:t xml:space="preserve"> compared to 33% previously</w:t>
        </w:r>
      </w:ins>
      <w:ins w:id="687" w:author="Jonathan Camilleri" w:date="2025-09-08T19:35:00Z" w16du:dateUtc="2025-09-08T17:35:00Z">
        <w:r w:rsidR="00206C47">
          <w:t xml:space="preserve"> in the Mid test case</w:t>
        </w:r>
      </w:ins>
      <w:r>
        <w:t xml:space="preserve">. Protocol-level performance </w:t>
      </w:r>
      <w:ins w:id="688" w:author="Jonathan Camilleri" w:date="2025-09-08T18:12:00Z" w16du:dateUtc="2025-09-08T16:12:00Z">
        <w:r w:rsidR="007E614C">
          <w:t xml:space="preserve">also showed notable improvements: </w:t>
        </w:r>
      </w:ins>
      <w:del w:id="689" w:author="Jonathan Camilleri" w:date="2025-09-08T18:12:00Z" w16du:dateUtc="2025-09-08T16:12:00Z">
        <w:r w:rsidDel="007E614C">
          <w:delText>varied</w:delText>
        </w:r>
      </w:del>
      <w:r>
        <w:t xml:space="preserve">, </w:t>
      </w:r>
      <w:del w:id="690" w:author="Jonathan Camilleri" w:date="2025-09-08T18:12:00Z" w16du:dateUtc="2025-09-08T16:12:00Z">
        <w:r w:rsidDel="007E614C">
          <w:delText xml:space="preserve">with </w:delText>
        </w:r>
      </w:del>
      <w:r>
        <w:t>OSPF</w:t>
      </w:r>
      <w:ins w:id="691" w:author="Jonathan Camilleri" w:date="2025-09-08T19:35:00Z" w16du:dateUtc="2025-09-08T17:35:00Z">
        <w:r w:rsidR="007263A7">
          <w:t xml:space="preserve"> </w:t>
        </w:r>
      </w:ins>
      <w:del w:id="692" w:author="Jonathan Camilleri" w:date="2025-09-08T18:12:00Z" w16du:dateUtc="2025-09-08T16:12:00Z">
        <w:r w:rsidDel="007E614C">
          <w:delText xml:space="preserve"> </w:delText>
        </w:r>
      </w:del>
      <w:ins w:id="693" w:author="Jonathan Camilleri" w:date="2025-09-08T18:12:00Z" w16du:dateUtc="2025-09-08T16:12:00Z">
        <w:r w:rsidR="007E614C">
          <w:t>rose from 53% to 77%</w:t>
        </w:r>
      </w:ins>
      <w:del w:id="694" w:author="Jonathan Camilleri" w:date="2025-09-08T18:12:00Z" w16du:dateUtc="2025-09-08T16:12:00Z">
        <w:r w:rsidDel="007E614C">
          <w:delText>achieving the highest accuracy of 77%</w:delText>
        </w:r>
      </w:del>
      <w:r>
        <w:t xml:space="preserve">, </w:t>
      </w:r>
      <w:del w:id="695" w:author="Jonathan Camilleri" w:date="2025-09-08T18:12:00Z" w16du:dateUtc="2025-09-08T16:12:00Z">
        <w:r w:rsidDel="007E614C">
          <w:delText xml:space="preserve">followed by </w:delText>
        </w:r>
      </w:del>
      <w:r>
        <w:t xml:space="preserve">EIGRP </w:t>
      </w:r>
      <w:ins w:id="696" w:author="Jonathan Camilleri" w:date="2025-09-08T18:12:00Z" w16du:dateUtc="2025-09-08T16:12:00Z">
        <w:r w:rsidR="007E614C">
          <w:t>from</w:t>
        </w:r>
      </w:ins>
      <w:del w:id="697" w:author="Jonathan Camilleri" w:date="2025-09-08T18:12:00Z" w16du:dateUtc="2025-09-08T16:12:00Z">
        <w:r w:rsidDel="007E614C">
          <w:delText>at</w:delText>
        </w:r>
      </w:del>
      <w:r>
        <w:t xml:space="preserve"> </w:t>
      </w:r>
      <w:ins w:id="698" w:author="Jonathan Camilleri" w:date="2025-09-08T18:13:00Z" w16du:dateUtc="2025-09-08T16:13:00Z">
        <w:r w:rsidR="007E614C">
          <w:t xml:space="preserve">30% to </w:t>
        </w:r>
      </w:ins>
      <w:r>
        <w:t xml:space="preserve">73%, AAA </w:t>
      </w:r>
      <w:ins w:id="699" w:author="Jonathan Camilleri" w:date="2025-09-08T18:13:00Z" w16du:dateUtc="2025-09-08T16:13:00Z">
        <w:r w:rsidR="007E614C">
          <w:t>from 37% to</w:t>
        </w:r>
      </w:ins>
      <w:del w:id="700" w:author="Jonathan Camilleri" w:date="2025-09-08T18:13:00Z" w16du:dateUtc="2025-09-08T16:13:00Z">
        <w:r w:rsidDel="007E614C">
          <w:delText>at</w:delText>
        </w:r>
      </w:del>
      <w:r>
        <w:t xml:space="preserve"> 50% and RIP</w:t>
      </w:r>
      <w:ins w:id="701" w:author="Jonathan Camilleri" w:date="2025-09-08T18:13:00Z" w16du:dateUtc="2025-09-08T16:13:00Z">
        <w:r w:rsidR="007E614C">
          <w:t xml:space="preserve"> remaining the weakest domain, though still improved</w:t>
        </w:r>
      </w:ins>
      <w:r>
        <w:t xml:space="preserve"> </w:t>
      </w:r>
      <w:ins w:id="702" w:author="Jonathan Camilleri" w:date="2025-09-08T18:13:00Z" w16du:dateUtc="2025-09-08T16:13:00Z">
        <w:r w:rsidR="007E614C">
          <w:t>from 17% to</w:t>
        </w:r>
      </w:ins>
      <w:del w:id="703" w:author="Jonathan Camilleri" w:date="2025-09-08T18:13:00Z" w16du:dateUtc="2025-09-08T16:13:00Z">
        <w:r w:rsidDel="007E614C">
          <w:delText>at</w:delText>
        </w:r>
      </w:del>
      <w:r>
        <w:t xml:space="preserve"> 43%. Mistype detection was strong overall</w:t>
      </w:r>
      <w:r w:rsidR="002B4652">
        <w:t xml:space="preserve"> as shown in Table </w:t>
      </w:r>
      <w:r w:rsidR="00C3541C">
        <w:t>1</w:t>
      </w:r>
      <w:ins w:id="704" w:author="Jonathan Camilleri" w:date="2025-09-08T19:11:00Z" w16du:dateUtc="2025-09-08T17:11:00Z">
        <w:r w:rsidR="00454E52">
          <w:t>3</w:t>
        </w:r>
      </w:ins>
      <w:del w:id="705" w:author="Jonathan Camilleri" w:date="2025-09-08T19:11:00Z" w16du:dateUtc="2025-09-08T17:11:00Z">
        <w:r w:rsidR="00C3541C" w:rsidDel="00454E52">
          <w:delText>0</w:delText>
        </w:r>
      </w:del>
      <w:r>
        <w:t xml:space="preserve">, with a combined PP Score of 85%, </w:t>
      </w:r>
      <w:ins w:id="706" w:author="Jonathan Camilleri" w:date="2025-09-08T18:13:00Z" w16du:dateUtc="2025-09-08T16:13:00Z">
        <w:r w:rsidR="007E614C">
          <w:t xml:space="preserve">matching the Mid test case. </w:t>
        </w:r>
      </w:ins>
      <w:ins w:id="707" w:author="Jonathan Camilleri" w:date="2025-09-08T18:14:00Z" w16du:dateUtc="2025-09-08T16:14:00Z">
        <w:r w:rsidR="008F05BA">
          <w:t>However, while EIGRP and OSPF maintained perfect scores of 100% in mistype detection, RIP fell to 60% due to one error being missed</w:t>
        </w:r>
      </w:ins>
      <w:del w:id="708" w:author="Jonathan Camilleri" w:date="2025-09-08T18:14:00Z" w16du:dateUtc="2025-09-08T16:14:00Z">
        <w:r w:rsidDel="008F05BA">
          <w:delText>though individual protocol scores ranged from 60% in RIP to 100% in both EIGRP and OSPF</w:delText>
        </w:r>
      </w:del>
      <w:r>
        <w:t xml:space="preserve">. A per-protocol breakdown of </w:t>
      </w:r>
      <w:r w:rsidR="00C3541C">
        <w:t>misconfigurations detected</w:t>
      </w:r>
      <w:r>
        <w:t xml:space="preserve"> is illustrated in </w:t>
      </w:r>
      <w:del w:id="709" w:author="Jonathan Camilleri" w:date="2025-09-08T18:10:00Z" w16du:dateUtc="2025-09-08T16:10:00Z">
        <w:r w:rsidDel="007E614C">
          <w:delText>Chart 4</w:delText>
        </w:r>
        <w:r w:rsidR="00C3541C" w:rsidDel="007E614C">
          <w:delText>.</w:delText>
        </w:r>
        <w:r w:rsidR="00DD43F8" w:rsidDel="007E614C">
          <w:delText>5</w:delText>
        </w:r>
      </w:del>
      <w:ins w:id="710" w:author="Jonathan Camilleri" w:date="2025-09-08T18:10:00Z" w16du:dateUtc="2025-09-08T16:10:00Z">
        <w:r w:rsidR="007E614C">
          <w:t xml:space="preserve">Figure </w:t>
        </w:r>
      </w:ins>
      <w:ins w:id="711" w:author="Jonathan Camilleri" w:date="2025-09-08T19:10:00Z" w16du:dateUtc="2025-09-08T17:10:00Z">
        <w:r w:rsidR="00454E52">
          <w:t>5</w:t>
        </w:r>
      </w:ins>
      <w:r>
        <w:t>.</w:t>
      </w:r>
    </w:p>
    <w:tbl>
      <w:tblPr>
        <w:tblStyle w:val="TableGrid"/>
        <w:tblW w:w="0" w:type="auto"/>
        <w:tblLook w:val="04A0" w:firstRow="1" w:lastRow="0" w:firstColumn="1" w:lastColumn="0" w:noHBand="0" w:noVBand="1"/>
        <w:tblPrChange w:id="712" w:author="Jonathan Camilleri" w:date="2025-09-08T17:29:00Z" w16du:dateUtc="2025-09-08T15:29:00Z">
          <w:tblPr>
            <w:tblStyle w:val="TableGrid"/>
            <w:tblW w:w="0" w:type="auto"/>
            <w:tblLook w:val="04A0" w:firstRow="1" w:lastRow="0" w:firstColumn="1" w:lastColumn="0" w:noHBand="0" w:noVBand="1"/>
          </w:tblPr>
        </w:tblPrChange>
      </w:tblPr>
      <w:tblGrid>
        <w:gridCol w:w="1986"/>
        <w:gridCol w:w="2499"/>
        <w:gridCol w:w="2234"/>
        <w:gridCol w:w="2287"/>
        <w:tblGridChange w:id="713">
          <w:tblGrid>
            <w:gridCol w:w="1986"/>
            <w:gridCol w:w="1245"/>
            <w:gridCol w:w="1254"/>
            <w:gridCol w:w="1977"/>
            <w:gridCol w:w="257"/>
            <w:gridCol w:w="2287"/>
            <w:gridCol w:w="518"/>
            <w:gridCol w:w="2713"/>
          </w:tblGrid>
        </w:tblGridChange>
      </w:tblGrid>
      <w:tr w:rsidR="0096322B" w14:paraId="3D4294B7" w14:textId="66B86F65" w:rsidTr="0096322B">
        <w:tc>
          <w:tcPr>
            <w:tcW w:w="1986" w:type="dxa"/>
            <w:tcBorders>
              <w:top w:val="single" w:sz="8" w:space="0" w:color="auto"/>
              <w:left w:val="single" w:sz="8" w:space="0" w:color="auto"/>
              <w:bottom w:val="single" w:sz="8" w:space="0" w:color="auto"/>
              <w:right w:val="single" w:sz="8" w:space="0" w:color="auto"/>
            </w:tcBorders>
            <w:tcPrChange w:id="714" w:author="Jonathan Camilleri" w:date="2025-09-08T17:29:00Z" w16du:dateUtc="2025-09-08T15:29:00Z">
              <w:tcPr>
                <w:tcW w:w="3231" w:type="dxa"/>
                <w:gridSpan w:val="2"/>
                <w:tcBorders>
                  <w:top w:val="single" w:sz="8" w:space="0" w:color="auto"/>
                  <w:left w:val="single" w:sz="8" w:space="0" w:color="auto"/>
                  <w:bottom w:val="single" w:sz="8" w:space="0" w:color="auto"/>
                  <w:right w:val="single" w:sz="8" w:space="0" w:color="auto"/>
                </w:tcBorders>
              </w:tcPr>
            </w:tcPrChange>
          </w:tcPr>
          <w:p w14:paraId="3820B45C" w14:textId="59686D4E" w:rsidR="0096322B" w:rsidRPr="002F5BB9" w:rsidRDefault="0096322B" w:rsidP="00DE700F">
            <w:pPr>
              <w:jc w:val="center"/>
              <w:rPr>
                <w:b/>
                <w:bCs/>
              </w:rPr>
            </w:pPr>
            <w:ins w:id="715" w:author="Jonathan Camilleri" w:date="2025-09-08T17:29:00Z" w16du:dateUtc="2025-09-08T15:29:00Z">
              <w:r>
                <w:rPr>
                  <w:b/>
                  <w:bCs/>
                </w:rPr>
                <w:t>Protocol</w:t>
              </w:r>
            </w:ins>
          </w:p>
        </w:tc>
        <w:tc>
          <w:tcPr>
            <w:tcW w:w="2499" w:type="dxa"/>
            <w:tcBorders>
              <w:top w:val="single" w:sz="8" w:space="0" w:color="auto"/>
              <w:left w:val="single" w:sz="8" w:space="0" w:color="auto"/>
              <w:bottom w:val="single" w:sz="8" w:space="0" w:color="auto"/>
              <w:right w:val="single" w:sz="8" w:space="0" w:color="auto"/>
            </w:tcBorders>
            <w:tcPrChange w:id="716" w:author="Jonathan Camilleri" w:date="2025-09-08T17:29:00Z" w16du:dateUtc="2025-09-08T15:29:00Z">
              <w:tcPr>
                <w:tcW w:w="3231" w:type="dxa"/>
                <w:gridSpan w:val="2"/>
                <w:tcBorders>
                  <w:top w:val="single" w:sz="8" w:space="0" w:color="auto"/>
                  <w:left w:val="single" w:sz="8" w:space="0" w:color="auto"/>
                  <w:bottom w:val="single" w:sz="8" w:space="0" w:color="auto"/>
                  <w:right w:val="single" w:sz="8" w:space="0" w:color="auto"/>
                </w:tcBorders>
              </w:tcPr>
            </w:tcPrChange>
          </w:tcPr>
          <w:p w14:paraId="3E921886" w14:textId="7741F353" w:rsidR="0096322B" w:rsidRPr="002F5BB9" w:rsidRDefault="0096322B" w:rsidP="00DE700F">
            <w:pPr>
              <w:jc w:val="center"/>
              <w:rPr>
                <w:b/>
                <w:bCs/>
              </w:rPr>
            </w:pPr>
            <w:r w:rsidRPr="002F5BB9">
              <w:rPr>
                <w:b/>
                <w:bCs/>
              </w:rPr>
              <w:t>Errors</w:t>
            </w:r>
          </w:p>
        </w:tc>
        <w:tc>
          <w:tcPr>
            <w:tcW w:w="2234" w:type="dxa"/>
            <w:tcBorders>
              <w:top w:val="single" w:sz="8" w:space="0" w:color="auto"/>
              <w:left w:val="single" w:sz="8" w:space="0" w:color="auto"/>
              <w:bottom w:val="single" w:sz="8" w:space="0" w:color="auto"/>
              <w:right w:val="single" w:sz="8" w:space="0" w:color="auto"/>
            </w:tcBorders>
            <w:tcPrChange w:id="717" w:author="Jonathan Camilleri" w:date="2025-09-08T17:29:00Z" w16du:dateUtc="2025-09-08T15:29:00Z">
              <w:tcPr>
                <w:tcW w:w="3062" w:type="dxa"/>
                <w:gridSpan w:val="3"/>
                <w:tcBorders>
                  <w:top w:val="single" w:sz="8" w:space="0" w:color="auto"/>
                  <w:left w:val="single" w:sz="8" w:space="0" w:color="auto"/>
                  <w:bottom w:val="single" w:sz="8" w:space="0" w:color="auto"/>
                  <w:right w:val="single" w:sz="8" w:space="0" w:color="auto"/>
                </w:tcBorders>
              </w:tcPr>
            </w:tcPrChange>
          </w:tcPr>
          <w:p w14:paraId="2800D4F0" w14:textId="77777777" w:rsidR="0096322B" w:rsidRDefault="0096322B" w:rsidP="00DE700F">
            <w:pPr>
              <w:jc w:val="center"/>
              <w:rPr>
                <w:b/>
                <w:bCs/>
              </w:rPr>
            </w:pPr>
            <w:r w:rsidRPr="002F5BB9">
              <w:rPr>
                <w:b/>
                <w:bCs/>
              </w:rPr>
              <w:t>Errors Detected</w:t>
            </w:r>
          </w:p>
          <w:p w14:paraId="05C3A2A0" w14:textId="73ABB814" w:rsidR="0096322B" w:rsidRPr="002F5BB9" w:rsidRDefault="0096322B" w:rsidP="00DE700F">
            <w:pPr>
              <w:jc w:val="center"/>
              <w:rPr>
                <w:b/>
                <w:bCs/>
              </w:rPr>
            </w:pPr>
            <w:r>
              <w:rPr>
                <w:b/>
                <w:bCs/>
              </w:rPr>
              <w:t>(Amount of the error detected / Amount of total errors of that type)</w:t>
            </w:r>
          </w:p>
        </w:tc>
        <w:tc>
          <w:tcPr>
            <w:tcW w:w="2287" w:type="dxa"/>
            <w:tcBorders>
              <w:top w:val="single" w:sz="8" w:space="0" w:color="auto"/>
              <w:left w:val="single" w:sz="8" w:space="0" w:color="auto"/>
              <w:bottom w:val="single" w:sz="8" w:space="0" w:color="auto"/>
              <w:right w:val="single" w:sz="8" w:space="0" w:color="auto"/>
            </w:tcBorders>
            <w:tcPrChange w:id="718" w:author="Jonathan Camilleri" w:date="2025-09-08T17:29:00Z" w16du:dateUtc="2025-09-08T15:29:00Z">
              <w:tcPr>
                <w:tcW w:w="2713" w:type="dxa"/>
                <w:tcBorders>
                  <w:top w:val="single" w:sz="8" w:space="0" w:color="auto"/>
                  <w:left w:val="single" w:sz="8" w:space="0" w:color="auto"/>
                  <w:bottom w:val="single" w:sz="8" w:space="0" w:color="auto"/>
                  <w:right w:val="single" w:sz="8" w:space="0" w:color="auto"/>
                </w:tcBorders>
              </w:tcPr>
            </w:tcPrChange>
          </w:tcPr>
          <w:p w14:paraId="4C967359" w14:textId="05EAF111" w:rsidR="0096322B" w:rsidRPr="002F5BB9" w:rsidRDefault="0096322B" w:rsidP="00DE700F">
            <w:pPr>
              <w:jc w:val="center"/>
              <w:rPr>
                <w:b/>
                <w:bCs/>
              </w:rPr>
            </w:pPr>
            <w:del w:id="719" w:author="Jonathan Camilleri" w:date="2025-09-08T17:29:00Z" w16du:dateUtc="2025-09-08T15:29:00Z">
              <w:r w:rsidDel="0096322B">
                <w:rPr>
                  <w:b/>
                  <w:bCs/>
                </w:rPr>
                <w:delText>PP Score</w:delText>
              </w:r>
            </w:del>
            <w:ins w:id="720" w:author="Jonathan Camilleri" w:date="2025-09-08T17:29:00Z" w16du:dateUtc="2025-09-08T15:29:00Z">
              <w:r>
                <w:rPr>
                  <w:b/>
                  <w:bCs/>
                </w:rPr>
                <w:t>Detection Rate</w:t>
              </w:r>
            </w:ins>
          </w:p>
        </w:tc>
      </w:tr>
      <w:tr w:rsidR="0096322B" w14:paraId="3F830518" w14:textId="42D3E843" w:rsidTr="008A0A18">
        <w:tc>
          <w:tcPr>
            <w:tcW w:w="1986" w:type="dxa"/>
            <w:vMerge w:val="restart"/>
            <w:tcBorders>
              <w:top w:val="single" w:sz="8" w:space="0" w:color="auto"/>
            </w:tcBorders>
          </w:tcPr>
          <w:p w14:paraId="35A21865" w14:textId="77777777" w:rsidR="0096322B" w:rsidRDefault="0096322B" w:rsidP="00DE700F">
            <w:pPr>
              <w:jc w:val="center"/>
              <w:rPr>
                <w:ins w:id="721" w:author="Jonathan Camilleri" w:date="2025-09-08T17:29:00Z" w16du:dateUtc="2025-09-08T15:29:00Z"/>
              </w:rPr>
            </w:pPr>
          </w:p>
          <w:p w14:paraId="3E44066A" w14:textId="77777777" w:rsidR="0096322B" w:rsidRDefault="0096322B" w:rsidP="00DE700F">
            <w:pPr>
              <w:jc w:val="center"/>
              <w:rPr>
                <w:ins w:id="722" w:author="Jonathan Camilleri" w:date="2025-09-08T17:29:00Z" w16du:dateUtc="2025-09-08T15:29:00Z"/>
              </w:rPr>
            </w:pPr>
          </w:p>
          <w:p w14:paraId="6F92A2D3" w14:textId="77777777" w:rsidR="0096322B" w:rsidRDefault="0096322B" w:rsidP="00DE700F">
            <w:pPr>
              <w:jc w:val="center"/>
              <w:rPr>
                <w:ins w:id="723" w:author="Jonathan Camilleri" w:date="2025-09-08T17:29:00Z" w16du:dateUtc="2025-09-08T15:29:00Z"/>
              </w:rPr>
            </w:pPr>
          </w:p>
          <w:p w14:paraId="3DAEAF18" w14:textId="77777777" w:rsidR="0096322B" w:rsidRDefault="0096322B" w:rsidP="00DE700F">
            <w:pPr>
              <w:jc w:val="center"/>
              <w:rPr>
                <w:ins w:id="724" w:author="Jonathan Camilleri" w:date="2025-09-08T17:29:00Z" w16du:dateUtc="2025-09-08T15:29:00Z"/>
              </w:rPr>
            </w:pPr>
          </w:p>
          <w:p w14:paraId="4BFD803E" w14:textId="77777777" w:rsidR="0096322B" w:rsidRDefault="0096322B" w:rsidP="00DE700F">
            <w:pPr>
              <w:jc w:val="center"/>
              <w:rPr>
                <w:ins w:id="725" w:author="Jonathan Camilleri" w:date="2025-09-08T17:29:00Z" w16du:dateUtc="2025-09-08T15:29:00Z"/>
              </w:rPr>
            </w:pPr>
          </w:p>
          <w:p w14:paraId="7F6C601A" w14:textId="77777777" w:rsidR="0096322B" w:rsidRDefault="0096322B" w:rsidP="00DE700F">
            <w:pPr>
              <w:jc w:val="center"/>
              <w:rPr>
                <w:ins w:id="726" w:author="Jonathan Camilleri" w:date="2025-09-08T17:29:00Z" w16du:dateUtc="2025-09-08T15:29:00Z"/>
              </w:rPr>
            </w:pPr>
          </w:p>
          <w:p w14:paraId="1A3E32B9" w14:textId="77777777" w:rsidR="0096322B" w:rsidRDefault="0096322B" w:rsidP="00DE700F">
            <w:pPr>
              <w:jc w:val="center"/>
              <w:rPr>
                <w:ins w:id="727" w:author="Jonathan Camilleri" w:date="2025-09-08T17:29:00Z" w16du:dateUtc="2025-09-08T15:29:00Z"/>
              </w:rPr>
            </w:pPr>
          </w:p>
          <w:p w14:paraId="67CA0691" w14:textId="1FAB2FAB" w:rsidR="0096322B" w:rsidRDefault="0096322B" w:rsidP="0096322B">
            <w:pPr>
              <w:jc w:val="center"/>
            </w:pPr>
            <w:ins w:id="728" w:author="Jonathan Camilleri" w:date="2025-09-08T17:29:00Z" w16du:dateUtc="2025-09-08T15:29:00Z">
              <w:r>
                <w:t>AAA</w:t>
              </w:r>
            </w:ins>
          </w:p>
        </w:tc>
        <w:tc>
          <w:tcPr>
            <w:tcW w:w="2499" w:type="dxa"/>
            <w:tcBorders>
              <w:top w:val="single" w:sz="8" w:space="0" w:color="auto"/>
            </w:tcBorders>
          </w:tcPr>
          <w:p w14:paraId="3E4FF9FC" w14:textId="59B3F4FA" w:rsidR="0096322B" w:rsidRDefault="0096322B" w:rsidP="00DE700F">
            <w:pPr>
              <w:jc w:val="center"/>
            </w:pPr>
            <w:r>
              <w:t>Service password-encryption</w:t>
            </w:r>
          </w:p>
        </w:tc>
        <w:tc>
          <w:tcPr>
            <w:tcW w:w="2234" w:type="dxa"/>
            <w:tcBorders>
              <w:top w:val="single" w:sz="8" w:space="0" w:color="auto"/>
            </w:tcBorders>
          </w:tcPr>
          <w:p w14:paraId="1D3619A8" w14:textId="77777777" w:rsidR="0096322B" w:rsidRDefault="0096322B" w:rsidP="00DE700F">
            <w:pPr>
              <w:jc w:val="center"/>
            </w:pPr>
            <w:r>
              <w:t>3/3</w:t>
            </w:r>
          </w:p>
        </w:tc>
        <w:tc>
          <w:tcPr>
            <w:tcW w:w="2287" w:type="dxa"/>
            <w:tcBorders>
              <w:top w:val="single" w:sz="8" w:space="0" w:color="auto"/>
            </w:tcBorders>
          </w:tcPr>
          <w:p w14:paraId="56821E64" w14:textId="02EF246F" w:rsidR="0096322B" w:rsidRDefault="0096322B" w:rsidP="00DE700F">
            <w:pPr>
              <w:jc w:val="center"/>
            </w:pPr>
            <w:r>
              <w:t>100%</w:t>
            </w:r>
          </w:p>
        </w:tc>
      </w:tr>
      <w:tr w:rsidR="0096322B" w14:paraId="03B0C152" w14:textId="58D4CA2D" w:rsidTr="008A0A18">
        <w:tc>
          <w:tcPr>
            <w:tcW w:w="1986" w:type="dxa"/>
            <w:vMerge/>
          </w:tcPr>
          <w:p w14:paraId="37DA466F" w14:textId="77777777" w:rsidR="0096322B" w:rsidRDefault="0096322B" w:rsidP="00DE700F">
            <w:pPr>
              <w:jc w:val="center"/>
              <w:rPr>
                <w:rFonts w:ascii="Aptos Narrow" w:hAnsi="Aptos Narrow"/>
                <w:color w:val="000000"/>
                <w:sz w:val="22"/>
                <w:szCs w:val="22"/>
              </w:rPr>
            </w:pPr>
          </w:p>
        </w:tc>
        <w:tc>
          <w:tcPr>
            <w:tcW w:w="2499" w:type="dxa"/>
          </w:tcPr>
          <w:p w14:paraId="20673300" w14:textId="4C6ACA28" w:rsidR="0096322B" w:rsidRPr="00955301" w:rsidRDefault="0096322B" w:rsidP="00DE700F">
            <w:pPr>
              <w:jc w:val="center"/>
              <w:rPr>
                <w:rFonts w:ascii="Aptos Narrow" w:hAnsi="Aptos Narrow"/>
                <w:color w:val="000000"/>
                <w:sz w:val="22"/>
                <w:szCs w:val="22"/>
              </w:rPr>
            </w:pPr>
            <w:r>
              <w:rPr>
                <w:rFonts w:ascii="Aptos Narrow" w:hAnsi="Aptos Narrow"/>
                <w:color w:val="000000"/>
                <w:sz w:val="22"/>
                <w:szCs w:val="22"/>
              </w:rPr>
              <w:t>Enable secret</w:t>
            </w:r>
          </w:p>
        </w:tc>
        <w:tc>
          <w:tcPr>
            <w:tcW w:w="2234" w:type="dxa"/>
          </w:tcPr>
          <w:p w14:paraId="321C5334" w14:textId="77777777" w:rsidR="0096322B" w:rsidRDefault="0096322B" w:rsidP="00DE700F">
            <w:pPr>
              <w:jc w:val="center"/>
            </w:pPr>
            <w:r>
              <w:t>1/1</w:t>
            </w:r>
          </w:p>
        </w:tc>
        <w:tc>
          <w:tcPr>
            <w:tcW w:w="2287" w:type="dxa"/>
          </w:tcPr>
          <w:p w14:paraId="765D171B" w14:textId="3354E042" w:rsidR="0096322B" w:rsidRDefault="0096322B" w:rsidP="00DE700F">
            <w:pPr>
              <w:jc w:val="center"/>
            </w:pPr>
            <w:r>
              <w:t>100%</w:t>
            </w:r>
          </w:p>
        </w:tc>
      </w:tr>
      <w:tr w:rsidR="0096322B" w14:paraId="1BEBB7E4" w14:textId="77777777" w:rsidTr="008A0A18">
        <w:tc>
          <w:tcPr>
            <w:tcW w:w="1986" w:type="dxa"/>
            <w:vMerge/>
          </w:tcPr>
          <w:p w14:paraId="0F6E1CDD" w14:textId="77777777" w:rsidR="0096322B" w:rsidRDefault="0096322B" w:rsidP="003A586A">
            <w:pPr>
              <w:jc w:val="center"/>
            </w:pPr>
          </w:p>
        </w:tc>
        <w:tc>
          <w:tcPr>
            <w:tcW w:w="2499" w:type="dxa"/>
          </w:tcPr>
          <w:p w14:paraId="6D36C1FB" w14:textId="4BCCEB5D" w:rsidR="0096322B" w:rsidRDefault="0096322B" w:rsidP="003A586A">
            <w:pPr>
              <w:jc w:val="center"/>
              <w:rPr>
                <w:rFonts w:ascii="Aptos Narrow" w:hAnsi="Aptos Narrow"/>
                <w:color w:val="000000"/>
                <w:sz w:val="22"/>
                <w:szCs w:val="22"/>
              </w:rPr>
            </w:pPr>
            <w:proofErr w:type="spellStart"/>
            <w:r>
              <w:t>Aaa</w:t>
            </w:r>
            <w:proofErr w:type="spellEnd"/>
            <w:r>
              <w:t xml:space="preserve"> accounting commands 15</w:t>
            </w:r>
          </w:p>
        </w:tc>
        <w:tc>
          <w:tcPr>
            <w:tcW w:w="2234" w:type="dxa"/>
          </w:tcPr>
          <w:p w14:paraId="68BCB06B" w14:textId="3DF054C2" w:rsidR="0096322B" w:rsidRDefault="0096322B" w:rsidP="003A586A">
            <w:pPr>
              <w:jc w:val="center"/>
            </w:pPr>
            <w:r>
              <w:t>1/1</w:t>
            </w:r>
          </w:p>
        </w:tc>
        <w:tc>
          <w:tcPr>
            <w:tcW w:w="2287" w:type="dxa"/>
          </w:tcPr>
          <w:p w14:paraId="29C8EAFD" w14:textId="47F061EE" w:rsidR="0096322B" w:rsidRDefault="0096322B" w:rsidP="003A586A">
            <w:pPr>
              <w:jc w:val="center"/>
            </w:pPr>
            <w:r>
              <w:t>100%</w:t>
            </w:r>
          </w:p>
        </w:tc>
      </w:tr>
      <w:tr w:rsidR="0096322B" w14:paraId="6C7CC211" w14:textId="6C4C6330" w:rsidTr="008A0A18">
        <w:tc>
          <w:tcPr>
            <w:tcW w:w="1986" w:type="dxa"/>
            <w:vMerge/>
          </w:tcPr>
          <w:p w14:paraId="1581A1AB" w14:textId="77777777" w:rsidR="0096322B" w:rsidRDefault="0096322B" w:rsidP="003A586A">
            <w:pPr>
              <w:jc w:val="center"/>
              <w:rPr>
                <w:rFonts w:ascii="Aptos Narrow" w:hAnsi="Aptos Narrow"/>
                <w:color w:val="000000"/>
                <w:sz w:val="22"/>
                <w:szCs w:val="22"/>
              </w:rPr>
            </w:pPr>
          </w:p>
        </w:tc>
        <w:tc>
          <w:tcPr>
            <w:tcW w:w="2499" w:type="dxa"/>
          </w:tcPr>
          <w:p w14:paraId="2EF50895" w14:textId="0E56081B" w:rsidR="0096322B" w:rsidRDefault="0096322B" w:rsidP="003A586A">
            <w:pPr>
              <w:jc w:val="center"/>
            </w:pPr>
            <w:proofErr w:type="spellStart"/>
            <w:r>
              <w:rPr>
                <w:rFonts w:ascii="Aptos Narrow" w:hAnsi="Aptos Narrow"/>
                <w:color w:val="000000"/>
                <w:sz w:val="22"/>
                <w:szCs w:val="22"/>
              </w:rPr>
              <w:t>Aaa</w:t>
            </w:r>
            <w:proofErr w:type="spellEnd"/>
            <w:r>
              <w:rPr>
                <w:rFonts w:ascii="Aptos Narrow" w:hAnsi="Aptos Narrow"/>
                <w:color w:val="000000"/>
                <w:sz w:val="22"/>
                <w:szCs w:val="22"/>
              </w:rPr>
              <w:t xml:space="preserve"> accounting system</w:t>
            </w:r>
          </w:p>
        </w:tc>
        <w:tc>
          <w:tcPr>
            <w:tcW w:w="2234" w:type="dxa"/>
          </w:tcPr>
          <w:p w14:paraId="095712E6" w14:textId="705C4BEA" w:rsidR="0096322B" w:rsidRDefault="0096322B" w:rsidP="003A586A">
            <w:pPr>
              <w:jc w:val="center"/>
            </w:pPr>
            <w:r>
              <w:t>4/5</w:t>
            </w:r>
          </w:p>
        </w:tc>
        <w:tc>
          <w:tcPr>
            <w:tcW w:w="2287" w:type="dxa"/>
          </w:tcPr>
          <w:p w14:paraId="4986165B" w14:textId="0CCBE7AD" w:rsidR="0096322B" w:rsidRDefault="0096322B" w:rsidP="003A586A">
            <w:pPr>
              <w:jc w:val="center"/>
            </w:pPr>
            <w:r>
              <w:t>80%</w:t>
            </w:r>
          </w:p>
        </w:tc>
      </w:tr>
      <w:tr w:rsidR="0096322B" w14:paraId="3581880A" w14:textId="38148CE2" w:rsidTr="008A0A18">
        <w:tc>
          <w:tcPr>
            <w:tcW w:w="1986" w:type="dxa"/>
            <w:vMerge/>
          </w:tcPr>
          <w:p w14:paraId="5EF7C464" w14:textId="77777777" w:rsidR="0096322B" w:rsidRDefault="0096322B" w:rsidP="003A586A">
            <w:pPr>
              <w:jc w:val="center"/>
              <w:rPr>
                <w:rFonts w:ascii="Aptos Narrow" w:hAnsi="Aptos Narrow"/>
                <w:color w:val="000000"/>
                <w:sz w:val="22"/>
                <w:szCs w:val="22"/>
              </w:rPr>
            </w:pPr>
          </w:p>
        </w:tc>
        <w:tc>
          <w:tcPr>
            <w:tcW w:w="2499" w:type="dxa"/>
          </w:tcPr>
          <w:p w14:paraId="092DEF14" w14:textId="2923D6E4" w:rsidR="0096322B" w:rsidRPr="00955301" w:rsidRDefault="0096322B" w:rsidP="003A586A">
            <w:pPr>
              <w:jc w:val="center"/>
              <w:rPr>
                <w:rFonts w:ascii="Aptos Narrow" w:hAnsi="Aptos Narrow"/>
                <w:color w:val="000000"/>
                <w:sz w:val="22"/>
                <w:szCs w:val="22"/>
              </w:rPr>
            </w:pPr>
            <w:proofErr w:type="spellStart"/>
            <w:r>
              <w:rPr>
                <w:rFonts w:ascii="Aptos Narrow" w:hAnsi="Aptos Narrow"/>
                <w:color w:val="000000"/>
                <w:sz w:val="22"/>
                <w:szCs w:val="22"/>
              </w:rPr>
              <w:t>Aaa</w:t>
            </w:r>
            <w:proofErr w:type="spellEnd"/>
            <w:r>
              <w:rPr>
                <w:rFonts w:ascii="Aptos Narrow" w:hAnsi="Aptos Narrow"/>
                <w:color w:val="000000"/>
                <w:sz w:val="22"/>
                <w:szCs w:val="22"/>
              </w:rPr>
              <w:t xml:space="preserve"> authorization exec</w:t>
            </w:r>
          </w:p>
        </w:tc>
        <w:tc>
          <w:tcPr>
            <w:tcW w:w="2234" w:type="dxa"/>
          </w:tcPr>
          <w:p w14:paraId="42399121" w14:textId="6C9F738A" w:rsidR="0096322B" w:rsidRDefault="0096322B" w:rsidP="003A586A">
            <w:pPr>
              <w:jc w:val="center"/>
            </w:pPr>
            <w:r>
              <w:t>2/3</w:t>
            </w:r>
          </w:p>
        </w:tc>
        <w:tc>
          <w:tcPr>
            <w:tcW w:w="2287" w:type="dxa"/>
          </w:tcPr>
          <w:p w14:paraId="076D7C31" w14:textId="05648D80" w:rsidR="0096322B" w:rsidRDefault="0096322B" w:rsidP="003A586A">
            <w:pPr>
              <w:jc w:val="center"/>
            </w:pPr>
            <w:r>
              <w:t>67%</w:t>
            </w:r>
          </w:p>
        </w:tc>
      </w:tr>
      <w:tr w:rsidR="0096322B" w14:paraId="217B58B4" w14:textId="4EA00DC7" w:rsidTr="008A0A18">
        <w:tc>
          <w:tcPr>
            <w:tcW w:w="1986" w:type="dxa"/>
            <w:vMerge/>
          </w:tcPr>
          <w:p w14:paraId="4DFD279F" w14:textId="77777777" w:rsidR="0096322B" w:rsidRDefault="0096322B" w:rsidP="003A586A">
            <w:pPr>
              <w:jc w:val="center"/>
            </w:pPr>
          </w:p>
        </w:tc>
        <w:tc>
          <w:tcPr>
            <w:tcW w:w="2499" w:type="dxa"/>
          </w:tcPr>
          <w:p w14:paraId="1546A230" w14:textId="623608D1" w:rsidR="0096322B" w:rsidRDefault="0096322B" w:rsidP="003A586A">
            <w:pPr>
              <w:jc w:val="center"/>
            </w:pPr>
            <w:proofErr w:type="spellStart"/>
            <w:r>
              <w:t>Aaa</w:t>
            </w:r>
            <w:proofErr w:type="spellEnd"/>
            <w:r>
              <w:t xml:space="preserve"> new-model</w:t>
            </w:r>
          </w:p>
        </w:tc>
        <w:tc>
          <w:tcPr>
            <w:tcW w:w="2234" w:type="dxa"/>
          </w:tcPr>
          <w:p w14:paraId="51C8DAB6" w14:textId="4F580992" w:rsidR="0096322B" w:rsidRDefault="0096322B" w:rsidP="003A586A">
            <w:pPr>
              <w:jc w:val="center"/>
            </w:pPr>
            <w:r>
              <w:t>1/2</w:t>
            </w:r>
          </w:p>
        </w:tc>
        <w:tc>
          <w:tcPr>
            <w:tcW w:w="2287" w:type="dxa"/>
          </w:tcPr>
          <w:p w14:paraId="6D3D59D1" w14:textId="0F6F49DC" w:rsidR="0096322B" w:rsidRDefault="0096322B" w:rsidP="003A586A">
            <w:pPr>
              <w:jc w:val="center"/>
            </w:pPr>
            <w:r>
              <w:t>50%</w:t>
            </w:r>
          </w:p>
        </w:tc>
      </w:tr>
      <w:tr w:rsidR="0096322B" w14:paraId="07606FA3" w14:textId="65AB8E8D" w:rsidTr="008A0A18">
        <w:tc>
          <w:tcPr>
            <w:tcW w:w="1986" w:type="dxa"/>
            <w:vMerge/>
          </w:tcPr>
          <w:p w14:paraId="234062CB" w14:textId="77777777" w:rsidR="0096322B" w:rsidRDefault="0096322B" w:rsidP="003A586A">
            <w:pPr>
              <w:jc w:val="center"/>
            </w:pPr>
          </w:p>
        </w:tc>
        <w:tc>
          <w:tcPr>
            <w:tcW w:w="2499" w:type="dxa"/>
          </w:tcPr>
          <w:p w14:paraId="1406AA0A" w14:textId="03E5D59C" w:rsidR="0096322B" w:rsidRDefault="0096322B" w:rsidP="003A586A">
            <w:pPr>
              <w:jc w:val="center"/>
            </w:pPr>
            <w:proofErr w:type="spellStart"/>
            <w:r>
              <w:t>Aaa</w:t>
            </w:r>
            <w:proofErr w:type="spellEnd"/>
            <w:r>
              <w:t xml:space="preserve"> authorization config-commands</w:t>
            </w:r>
          </w:p>
        </w:tc>
        <w:tc>
          <w:tcPr>
            <w:tcW w:w="2234" w:type="dxa"/>
          </w:tcPr>
          <w:p w14:paraId="5EB60165" w14:textId="77777777" w:rsidR="0096322B" w:rsidRDefault="0096322B" w:rsidP="003A586A">
            <w:pPr>
              <w:jc w:val="center"/>
            </w:pPr>
            <w:r>
              <w:t>1/2</w:t>
            </w:r>
          </w:p>
        </w:tc>
        <w:tc>
          <w:tcPr>
            <w:tcW w:w="2287" w:type="dxa"/>
          </w:tcPr>
          <w:p w14:paraId="01889928" w14:textId="6AD79891" w:rsidR="0096322B" w:rsidRDefault="0096322B" w:rsidP="003A586A">
            <w:pPr>
              <w:jc w:val="center"/>
            </w:pPr>
            <w:r>
              <w:t>50%</w:t>
            </w:r>
          </w:p>
        </w:tc>
      </w:tr>
      <w:tr w:rsidR="0096322B" w14:paraId="3909A713" w14:textId="70685684" w:rsidTr="008A0A18">
        <w:tc>
          <w:tcPr>
            <w:tcW w:w="1986" w:type="dxa"/>
            <w:vMerge/>
          </w:tcPr>
          <w:p w14:paraId="35E43E80" w14:textId="77777777" w:rsidR="0096322B" w:rsidRDefault="0096322B" w:rsidP="003A586A">
            <w:pPr>
              <w:jc w:val="center"/>
            </w:pPr>
          </w:p>
        </w:tc>
        <w:tc>
          <w:tcPr>
            <w:tcW w:w="2499" w:type="dxa"/>
          </w:tcPr>
          <w:p w14:paraId="19A781EE" w14:textId="781AC429" w:rsidR="0096322B" w:rsidRDefault="0096322B" w:rsidP="003A586A">
            <w:pPr>
              <w:jc w:val="center"/>
            </w:pPr>
            <w:proofErr w:type="spellStart"/>
            <w:r>
              <w:t>Aaa</w:t>
            </w:r>
            <w:proofErr w:type="spellEnd"/>
            <w:r>
              <w:t xml:space="preserve"> authorization network</w:t>
            </w:r>
          </w:p>
        </w:tc>
        <w:tc>
          <w:tcPr>
            <w:tcW w:w="2234" w:type="dxa"/>
          </w:tcPr>
          <w:p w14:paraId="4A304667" w14:textId="1F5D35B9" w:rsidR="0096322B" w:rsidRDefault="0096322B" w:rsidP="003A586A">
            <w:pPr>
              <w:jc w:val="center"/>
            </w:pPr>
            <w:r>
              <w:t>1/2</w:t>
            </w:r>
          </w:p>
        </w:tc>
        <w:tc>
          <w:tcPr>
            <w:tcW w:w="2287" w:type="dxa"/>
          </w:tcPr>
          <w:p w14:paraId="6DCBEEA0" w14:textId="766D330B" w:rsidR="0096322B" w:rsidRDefault="0096322B" w:rsidP="003A586A">
            <w:pPr>
              <w:jc w:val="center"/>
            </w:pPr>
            <w:r>
              <w:t>50%</w:t>
            </w:r>
          </w:p>
        </w:tc>
      </w:tr>
      <w:tr w:rsidR="0096322B" w14:paraId="658BB417" w14:textId="438E726D" w:rsidTr="008A0A18">
        <w:tc>
          <w:tcPr>
            <w:tcW w:w="1986" w:type="dxa"/>
            <w:vMerge/>
          </w:tcPr>
          <w:p w14:paraId="46E81F51" w14:textId="77777777" w:rsidR="0096322B" w:rsidRDefault="0096322B" w:rsidP="003A586A">
            <w:pPr>
              <w:jc w:val="center"/>
            </w:pPr>
          </w:p>
        </w:tc>
        <w:tc>
          <w:tcPr>
            <w:tcW w:w="2499" w:type="dxa"/>
          </w:tcPr>
          <w:p w14:paraId="425B4C95" w14:textId="103E73AB" w:rsidR="0096322B" w:rsidRDefault="0096322B" w:rsidP="003A586A">
            <w:pPr>
              <w:jc w:val="center"/>
            </w:pPr>
            <w:r>
              <w:t xml:space="preserve">Line </w:t>
            </w:r>
            <w:proofErr w:type="spellStart"/>
            <w:r>
              <w:t>vty</w:t>
            </w:r>
            <w:proofErr w:type="spellEnd"/>
          </w:p>
        </w:tc>
        <w:tc>
          <w:tcPr>
            <w:tcW w:w="2234" w:type="dxa"/>
          </w:tcPr>
          <w:p w14:paraId="4395D150" w14:textId="785B3422" w:rsidR="0096322B" w:rsidRDefault="0096322B" w:rsidP="003A586A">
            <w:pPr>
              <w:jc w:val="center"/>
            </w:pPr>
            <w:r>
              <w:t>1/2</w:t>
            </w:r>
          </w:p>
        </w:tc>
        <w:tc>
          <w:tcPr>
            <w:tcW w:w="2287" w:type="dxa"/>
          </w:tcPr>
          <w:p w14:paraId="4AC894A4" w14:textId="22FC9C69" w:rsidR="0096322B" w:rsidRDefault="0096322B" w:rsidP="003A586A">
            <w:pPr>
              <w:jc w:val="center"/>
            </w:pPr>
            <w:r>
              <w:t>50%</w:t>
            </w:r>
          </w:p>
        </w:tc>
      </w:tr>
      <w:tr w:rsidR="0096322B" w14:paraId="49D0B3B0" w14:textId="77777777" w:rsidTr="008A0A18">
        <w:tc>
          <w:tcPr>
            <w:tcW w:w="1986" w:type="dxa"/>
            <w:vMerge/>
            <w:tcBorders>
              <w:bottom w:val="single" w:sz="8" w:space="0" w:color="auto"/>
            </w:tcBorders>
          </w:tcPr>
          <w:p w14:paraId="562F731D" w14:textId="77777777" w:rsidR="0096322B" w:rsidRDefault="0096322B" w:rsidP="0002618A">
            <w:pPr>
              <w:jc w:val="center"/>
            </w:pPr>
          </w:p>
        </w:tc>
        <w:tc>
          <w:tcPr>
            <w:tcW w:w="2499" w:type="dxa"/>
            <w:tcBorders>
              <w:bottom w:val="single" w:sz="8" w:space="0" w:color="auto"/>
            </w:tcBorders>
          </w:tcPr>
          <w:p w14:paraId="22F63A38" w14:textId="5206491B" w:rsidR="0096322B" w:rsidRDefault="0096322B" w:rsidP="0002618A">
            <w:pPr>
              <w:jc w:val="center"/>
            </w:pPr>
            <w:proofErr w:type="spellStart"/>
            <w:r>
              <w:t>Aaa</w:t>
            </w:r>
            <w:proofErr w:type="spellEnd"/>
            <w:r>
              <w:t xml:space="preserve"> authorization reverse-access</w:t>
            </w:r>
          </w:p>
        </w:tc>
        <w:tc>
          <w:tcPr>
            <w:tcW w:w="2234" w:type="dxa"/>
            <w:tcBorders>
              <w:bottom w:val="single" w:sz="8" w:space="0" w:color="auto"/>
            </w:tcBorders>
          </w:tcPr>
          <w:p w14:paraId="5B2439A1" w14:textId="40A27C43" w:rsidR="0096322B" w:rsidRDefault="0096322B" w:rsidP="0002618A">
            <w:pPr>
              <w:jc w:val="center"/>
            </w:pPr>
            <w:r>
              <w:t>0/4</w:t>
            </w:r>
          </w:p>
        </w:tc>
        <w:tc>
          <w:tcPr>
            <w:tcW w:w="2287" w:type="dxa"/>
            <w:tcBorders>
              <w:bottom w:val="single" w:sz="8" w:space="0" w:color="auto"/>
            </w:tcBorders>
          </w:tcPr>
          <w:p w14:paraId="17C3B3AD" w14:textId="3485E6BD" w:rsidR="0096322B" w:rsidRDefault="0096322B" w:rsidP="0002618A">
            <w:pPr>
              <w:jc w:val="center"/>
            </w:pPr>
            <w:r>
              <w:t>0%</w:t>
            </w:r>
          </w:p>
        </w:tc>
      </w:tr>
      <w:tr w:rsidR="0096322B" w14:paraId="6B82E08C" w14:textId="77777777" w:rsidTr="00272566">
        <w:tc>
          <w:tcPr>
            <w:tcW w:w="1986" w:type="dxa"/>
            <w:vMerge w:val="restart"/>
            <w:tcBorders>
              <w:top w:val="single" w:sz="8" w:space="0" w:color="auto"/>
            </w:tcBorders>
          </w:tcPr>
          <w:p w14:paraId="50DBE83D" w14:textId="77777777" w:rsidR="0096322B" w:rsidRDefault="0096322B" w:rsidP="0002618A">
            <w:pPr>
              <w:jc w:val="center"/>
              <w:rPr>
                <w:ins w:id="729" w:author="Jonathan Camilleri" w:date="2025-09-08T17:30:00Z" w16du:dateUtc="2025-09-08T15:30:00Z"/>
              </w:rPr>
            </w:pPr>
          </w:p>
          <w:p w14:paraId="1E54EBB8" w14:textId="77777777" w:rsidR="0096322B" w:rsidRDefault="0096322B" w:rsidP="0002618A">
            <w:pPr>
              <w:jc w:val="center"/>
              <w:rPr>
                <w:ins w:id="730" w:author="Jonathan Camilleri" w:date="2025-09-08T17:30:00Z" w16du:dateUtc="2025-09-08T15:30:00Z"/>
              </w:rPr>
            </w:pPr>
          </w:p>
          <w:p w14:paraId="36F33842" w14:textId="77777777" w:rsidR="0096322B" w:rsidRDefault="0096322B" w:rsidP="0002618A">
            <w:pPr>
              <w:jc w:val="center"/>
              <w:rPr>
                <w:ins w:id="731" w:author="Jonathan Camilleri" w:date="2025-09-08T17:30:00Z" w16du:dateUtc="2025-09-08T15:30:00Z"/>
              </w:rPr>
            </w:pPr>
          </w:p>
          <w:p w14:paraId="5EC88B64" w14:textId="77777777" w:rsidR="0096322B" w:rsidRDefault="0096322B" w:rsidP="0002618A">
            <w:pPr>
              <w:jc w:val="center"/>
              <w:rPr>
                <w:ins w:id="732" w:author="Jonathan Camilleri" w:date="2025-09-08T17:30:00Z" w16du:dateUtc="2025-09-08T15:30:00Z"/>
              </w:rPr>
            </w:pPr>
          </w:p>
          <w:p w14:paraId="16612E36" w14:textId="6B82DD49" w:rsidR="0096322B" w:rsidRDefault="0096322B" w:rsidP="0002618A">
            <w:pPr>
              <w:jc w:val="center"/>
            </w:pPr>
            <w:ins w:id="733" w:author="Jonathan Camilleri" w:date="2025-09-08T17:30:00Z" w16du:dateUtc="2025-09-08T15:30:00Z">
              <w:r>
                <w:t>EIGRP</w:t>
              </w:r>
            </w:ins>
          </w:p>
        </w:tc>
        <w:tc>
          <w:tcPr>
            <w:tcW w:w="2499" w:type="dxa"/>
            <w:tcBorders>
              <w:top w:val="single" w:sz="8" w:space="0" w:color="auto"/>
            </w:tcBorders>
          </w:tcPr>
          <w:p w14:paraId="4C416F39" w14:textId="6E1AD4C3" w:rsidR="0096322B" w:rsidRDefault="0096322B" w:rsidP="0002618A">
            <w:pPr>
              <w:jc w:val="center"/>
            </w:pPr>
            <w:r>
              <w:t>Key-chain</w:t>
            </w:r>
          </w:p>
        </w:tc>
        <w:tc>
          <w:tcPr>
            <w:tcW w:w="2234" w:type="dxa"/>
            <w:tcBorders>
              <w:top w:val="single" w:sz="8" w:space="0" w:color="auto"/>
            </w:tcBorders>
          </w:tcPr>
          <w:p w14:paraId="0554BB26" w14:textId="06F7C45A" w:rsidR="0096322B" w:rsidRDefault="0096322B" w:rsidP="0002618A">
            <w:pPr>
              <w:jc w:val="center"/>
            </w:pPr>
            <w:r>
              <w:t>4/4</w:t>
            </w:r>
          </w:p>
        </w:tc>
        <w:tc>
          <w:tcPr>
            <w:tcW w:w="2287" w:type="dxa"/>
            <w:tcBorders>
              <w:top w:val="single" w:sz="8" w:space="0" w:color="auto"/>
            </w:tcBorders>
          </w:tcPr>
          <w:p w14:paraId="1E9C4153" w14:textId="6A346EBC" w:rsidR="0096322B" w:rsidRDefault="0096322B" w:rsidP="0002618A">
            <w:pPr>
              <w:jc w:val="center"/>
            </w:pPr>
            <w:r>
              <w:t>100%</w:t>
            </w:r>
          </w:p>
        </w:tc>
      </w:tr>
      <w:tr w:rsidR="0096322B" w14:paraId="422F79BD" w14:textId="77777777" w:rsidTr="00272566">
        <w:tc>
          <w:tcPr>
            <w:tcW w:w="1986" w:type="dxa"/>
            <w:vMerge/>
          </w:tcPr>
          <w:p w14:paraId="2A009308" w14:textId="77777777" w:rsidR="0096322B" w:rsidRDefault="0096322B" w:rsidP="0002618A">
            <w:pPr>
              <w:jc w:val="center"/>
            </w:pPr>
          </w:p>
        </w:tc>
        <w:tc>
          <w:tcPr>
            <w:tcW w:w="2499" w:type="dxa"/>
          </w:tcPr>
          <w:p w14:paraId="0540201D" w14:textId="29367A5A" w:rsidR="0096322B" w:rsidRDefault="0096322B" w:rsidP="0002618A">
            <w:pPr>
              <w:jc w:val="center"/>
            </w:pPr>
            <w:r>
              <w:t xml:space="preserve">Ip authentication key-chain </w:t>
            </w:r>
            <w:proofErr w:type="spellStart"/>
            <w:r>
              <w:t>eigrp</w:t>
            </w:r>
            <w:proofErr w:type="spellEnd"/>
          </w:p>
        </w:tc>
        <w:tc>
          <w:tcPr>
            <w:tcW w:w="2234" w:type="dxa"/>
          </w:tcPr>
          <w:p w14:paraId="081CBCCC" w14:textId="51550CB4" w:rsidR="0096322B" w:rsidRDefault="0096322B" w:rsidP="0002618A">
            <w:pPr>
              <w:jc w:val="center"/>
            </w:pPr>
            <w:r>
              <w:t>9</w:t>
            </w:r>
            <w:r w:rsidRPr="00A70D47">
              <w:t>/9</w:t>
            </w:r>
          </w:p>
        </w:tc>
        <w:tc>
          <w:tcPr>
            <w:tcW w:w="2287" w:type="dxa"/>
          </w:tcPr>
          <w:p w14:paraId="5183A3CB" w14:textId="46D543E9" w:rsidR="0096322B" w:rsidRDefault="0096322B" w:rsidP="0002618A">
            <w:pPr>
              <w:jc w:val="center"/>
            </w:pPr>
            <w:r>
              <w:t>100%</w:t>
            </w:r>
          </w:p>
        </w:tc>
      </w:tr>
      <w:tr w:rsidR="0096322B" w14:paraId="296CDA9B" w14:textId="77777777" w:rsidTr="00272566">
        <w:tc>
          <w:tcPr>
            <w:tcW w:w="1986" w:type="dxa"/>
            <w:vMerge/>
          </w:tcPr>
          <w:p w14:paraId="170C4ED3" w14:textId="77777777" w:rsidR="0096322B" w:rsidRDefault="0096322B" w:rsidP="0002618A">
            <w:pPr>
              <w:jc w:val="center"/>
            </w:pPr>
          </w:p>
        </w:tc>
        <w:tc>
          <w:tcPr>
            <w:tcW w:w="2499" w:type="dxa"/>
          </w:tcPr>
          <w:p w14:paraId="3160A4E8" w14:textId="7315668E" w:rsidR="0096322B" w:rsidRDefault="0096322B" w:rsidP="0002618A">
            <w:pPr>
              <w:jc w:val="center"/>
            </w:pPr>
            <w:r>
              <w:t xml:space="preserve">Ip authentication mode </w:t>
            </w:r>
            <w:proofErr w:type="spellStart"/>
            <w:r>
              <w:t>eigrp</w:t>
            </w:r>
            <w:proofErr w:type="spellEnd"/>
            <w:r>
              <w:t xml:space="preserve"> md5</w:t>
            </w:r>
          </w:p>
        </w:tc>
        <w:tc>
          <w:tcPr>
            <w:tcW w:w="2234" w:type="dxa"/>
          </w:tcPr>
          <w:p w14:paraId="63A313B3" w14:textId="458DB544" w:rsidR="0096322B" w:rsidRDefault="0096322B" w:rsidP="0002618A">
            <w:pPr>
              <w:jc w:val="center"/>
            </w:pPr>
            <w:r>
              <w:t>3/4</w:t>
            </w:r>
          </w:p>
        </w:tc>
        <w:tc>
          <w:tcPr>
            <w:tcW w:w="2287" w:type="dxa"/>
          </w:tcPr>
          <w:p w14:paraId="02379572" w14:textId="686FBDE7" w:rsidR="0096322B" w:rsidRDefault="0096322B" w:rsidP="0002618A">
            <w:pPr>
              <w:jc w:val="center"/>
            </w:pPr>
            <w:r>
              <w:t>75%</w:t>
            </w:r>
          </w:p>
        </w:tc>
      </w:tr>
      <w:tr w:rsidR="0096322B" w14:paraId="12F704C7" w14:textId="77777777" w:rsidTr="00272566">
        <w:tc>
          <w:tcPr>
            <w:tcW w:w="1986" w:type="dxa"/>
            <w:vMerge/>
          </w:tcPr>
          <w:p w14:paraId="6E015262" w14:textId="77777777" w:rsidR="0096322B" w:rsidRDefault="0096322B" w:rsidP="0002618A">
            <w:pPr>
              <w:jc w:val="center"/>
            </w:pPr>
          </w:p>
        </w:tc>
        <w:tc>
          <w:tcPr>
            <w:tcW w:w="2499" w:type="dxa"/>
          </w:tcPr>
          <w:p w14:paraId="481801A1" w14:textId="4E38A43B" w:rsidR="0096322B" w:rsidRDefault="0096322B" w:rsidP="0002618A">
            <w:pPr>
              <w:jc w:val="center"/>
            </w:pPr>
            <w:r>
              <w:t>Key</w:t>
            </w:r>
          </w:p>
        </w:tc>
        <w:tc>
          <w:tcPr>
            <w:tcW w:w="2234" w:type="dxa"/>
          </w:tcPr>
          <w:p w14:paraId="5C034BB6" w14:textId="6221819B" w:rsidR="0096322B" w:rsidRDefault="0096322B" w:rsidP="0002618A">
            <w:pPr>
              <w:jc w:val="center"/>
            </w:pPr>
            <w:r>
              <w:t>2/3</w:t>
            </w:r>
          </w:p>
        </w:tc>
        <w:tc>
          <w:tcPr>
            <w:tcW w:w="2287" w:type="dxa"/>
          </w:tcPr>
          <w:p w14:paraId="057C773D" w14:textId="3A75F785" w:rsidR="0096322B" w:rsidRDefault="0096322B" w:rsidP="0002618A">
            <w:pPr>
              <w:jc w:val="center"/>
            </w:pPr>
            <w:r>
              <w:t>67%</w:t>
            </w:r>
          </w:p>
        </w:tc>
      </w:tr>
      <w:tr w:rsidR="0096322B" w14:paraId="57CF6446" w14:textId="77777777" w:rsidTr="00272566">
        <w:tc>
          <w:tcPr>
            <w:tcW w:w="1986" w:type="dxa"/>
            <w:vMerge/>
          </w:tcPr>
          <w:p w14:paraId="145501C7" w14:textId="77777777" w:rsidR="0096322B" w:rsidRDefault="0096322B" w:rsidP="0002618A">
            <w:pPr>
              <w:jc w:val="center"/>
            </w:pPr>
          </w:p>
        </w:tc>
        <w:tc>
          <w:tcPr>
            <w:tcW w:w="2499" w:type="dxa"/>
          </w:tcPr>
          <w:p w14:paraId="18C7CE56" w14:textId="43C26978" w:rsidR="0096322B" w:rsidRDefault="0096322B" w:rsidP="0002618A">
            <w:pPr>
              <w:jc w:val="center"/>
            </w:pPr>
            <w:r>
              <w:t>Passive-interface</w:t>
            </w:r>
          </w:p>
        </w:tc>
        <w:tc>
          <w:tcPr>
            <w:tcW w:w="2234" w:type="dxa"/>
          </w:tcPr>
          <w:p w14:paraId="4443653A" w14:textId="2F96A148" w:rsidR="0096322B" w:rsidRDefault="0096322B" w:rsidP="0002618A">
            <w:pPr>
              <w:jc w:val="center"/>
            </w:pPr>
            <w:r>
              <w:t>4/7</w:t>
            </w:r>
          </w:p>
        </w:tc>
        <w:tc>
          <w:tcPr>
            <w:tcW w:w="2287" w:type="dxa"/>
          </w:tcPr>
          <w:p w14:paraId="688F2D72" w14:textId="40B617DB" w:rsidR="0096322B" w:rsidRDefault="0096322B" w:rsidP="0002618A">
            <w:pPr>
              <w:jc w:val="center"/>
            </w:pPr>
            <w:r>
              <w:t>57%</w:t>
            </w:r>
          </w:p>
        </w:tc>
      </w:tr>
      <w:tr w:rsidR="0096322B" w14:paraId="37F9795C" w14:textId="0A4F87AF" w:rsidTr="00272566">
        <w:tc>
          <w:tcPr>
            <w:tcW w:w="1986" w:type="dxa"/>
            <w:vMerge/>
          </w:tcPr>
          <w:p w14:paraId="4436AA50" w14:textId="77777777" w:rsidR="0096322B" w:rsidRDefault="0096322B" w:rsidP="0002618A">
            <w:pPr>
              <w:jc w:val="center"/>
            </w:pPr>
          </w:p>
        </w:tc>
        <w:tc>
          <w:tcPr>
            <w:tcW w:w="2499" w:type="dxa"/>
          </w:tcPr>
          <w:p w14:paraId="0E8D7938" w14:textId="1C31F953" w:rsidR="0096322B" w:rsidRPr="002F5BB9" w:rsidRDefault="0096322B" w:rsidP="0002618A">
            <w:pPr>
              <w:jc w:val="center"/>
            </w:pPr>
            <w:r>
              <w:t xml:space="preserve">Router </w:t>
            </w:r>
            <w:proofErr w:type="spellStart"/>
            <w:r>
              <w:t>eigrp</w:t>
            </w:r>
            <w:proofErr w:type="spellEnd"/>
          </w:p>
        </w:tc>
        <w:tc>
          <w:tcPr>
            <w:tcW w:w="2234" w:type="dxa"/>
          </w:tcPr>
          <w:p w14:paraId="64700194" w14:textId="77777777" w:rsidR="0096322B" w:rsidRPr="00A70D47" w:rsidRDefault="0096322B" w:rsidP="0002618A">
            <w:pPr>
              <w:jc w:val="center"/>
            </w:pPr>
            <w:r>
              <w:t>0/2</w:t>
            </w:r>
          </w:p>
        </w:tc>
        <w:tc>
          <w:tcPr>
            <w:tcW w:w="2287" w:type="dxa"/>
          </w:tcPr>
          <w:p w14:paraId="2814FA4D" w14:textId="3E794325" w:rsidR="0096322B" w:rsidRDefault="0096322B" w:rsidP="0002618A">
            <w:pPr>
              <w:jc w:val="center"/>
            </w:pPr>
            <w:r>
              <w:t>0%</w:t>
            </w:r>
          </w:p>
        </w:tc>
      </w:tr>
      <w:tr w:rsidR="0096322B" w14:paraId="23873C5C" w14:textId="40C0FC4F" w:rsidTr="00272566">
        <w:tc>
          <w:tcPr>
            <w:tcW w:w="1986" w:type="dxa"/>
            <w:vMerge/>
            <w:tcBorders>
              <w:bottom w:val="single" w:sz="8" w:space="0" w:color="auto"/>
            </w:tcBorders>
          </w:tcPr>
          <w:p w14:paraId="6169DE7B" w14:textId="77777777" w:rsidR="0096322B" w:rsidRDefault="0096322B" w:rsidP="0002618A">
            <w:pPr>
              <w:jc w:val="center"/>
            </w:pPr>
          </w:p>
        </w:tc>
        <w:tc>
          <w:tcPr>
            <w:tcW w:w="2499" w:type="dxa"/>
            <w:tcBorders>
              <w:bottom w:val="single" w:sz="8" w:space="0" w:color="auto"/>
            </w:tcBorders>
          </w:tcPr>
          <w:p w14:paraId="4D290D8F" w14:textId="00308BA5" w:rsidR="0096322B" w:rsidRPr="002F5BB9" w:rsidRDefault="0096322B" w:rsidP="0002618A">
            <w:pPr>
              <w:jc w:val="center"/>
            </w:pPr>
            <w:r>
              <w:t>Key-string</w:t>
            </w:r>
          </w:p>
        </w:tc>
        <w:tc>
          <w:tcPr>
            <w:tcW w:w="2234" w:type="dxa"/>
            <w:tcBorders>
              <w:bottom w:val="single" w:sz="8" w:space="0" w:color="auto"/>
            </w:tcBorders>
          </w:tcPr>
          <w:p w14:paraId="3AF9FDB8" w14:textId="77777777" w:rsidR="0096322B" w:rsidRPr="00A70D47" w:rsidRDefault="0096322B" w:rsidP="0002618A">
            <w:pPr>
              <w:jc w:val="center"/>
            </w:pPr>
            <w:r>
              <w:t>0/1</w:t>
            </w:r>
          </w:p>
        </w:tc>
        <w:tc>
          <w:tcPr>
            <w:tcW w:w="2287" w:type="dxa"/>
            <w:tcBorders>
              <w:bottom w:val="single" w:sz="8" w:space="0" w:color="auto"/>
            </w:tcBorders>
          </w:tcPr>
          <w:p w14:paraId="469C3605" w14:textId="1750FB10" w:rsidR="0096322B" w:rsidRDefault="0096322B" w:rsidP="0002618A">
            <w:pPr>
              <w:jc w:val="center"/>
            </w:pPr>
            <w:r>
              <w:t>0%</w:t>
            </w:r>
          </w:p>
        </w:tc>
      </w:tr>
      <w:tr w:rsidR="0096322B" w14:paraId="6324F6C4" w14:textId="77777777" w:rsidTr="00547FD4">
        <w:tc>
          <w:tcPr>
            <w:tcW w:w="1986" w:type="dxa"/>
            <w:vMerge w:val="restart"/>
            <w:tcBorders>
              <w:top w:val="single" w:sz="8" w:space="0" w:color="auto"/>
            </w:tcBorders>
          </w:tcPr>
          <w:p w14:paraId="0D847CF6" w14:textId="77777777" w:rsidR="0096322B" w:rsidRDefault="0096322B" w:rsidP="0002618A">
            <w:pPr>
              <w:jc w:val="center"/>
              <w:rPr>
                <w:ins w:id="734" w:author="Jonathan Camilleri" w:date="2025-09-08T17:30:00Z" w16du:dateUtc="2025-09-08T15:30:00Z"/>
              </w:rPr>
            </w:pPr>
          </w:p>
          <w:p w14:paraId="5F1A3A88" w14:textId="77777777" w:rsidR="0096322B" w:rsidRDefault="0096322B" w:rsidP="0002618A">
            <w:pPr>
              <w:jc w:val="center"/>
              <w:rPr>
                <w:ins w:id="735" w:author="Jonathan Camilleri" w:date="2025-09-08T17:30:00Z" w16du:dateUtc="2025-09-08T15:30:00Z"/>
              </w:rPr>
            </w:pPr>
          </w:p>
          <w:p w14:paraId="6269D8C2" w14:textId="0A9F4179" w:rsidR="0096322B" w:rsidRDefault="0096322B" w:rsidP="0002618A">
            <w:pPr>
              <w:jc w:val="center"/>
            </w:pPr>
            <w:ins w:id="736" w:author="Jonathan Camilleri" w:date="2025-09-08T17:30:00Z" w16du:dateUtc="2025-09-08T15:30:00Z">
              <w:r>
                <w:lastRenderedPageBreak/>
                <w:t>OSPF</w:t>
              </w:r>
            </w:ins>
          </w:p>
        </w:tc>
        <w:tc>
          <w:tcPr>
            <w:tcW w:w="2499" w:type="dxa"/>
            <w:tcBorders>
              <w:top w:val="single" w:sz="8" w:space="0" w:color="auto"/>
            </w:tcBorders>
          </w:tcPr>
          <w:p w14:paraId="3C6D5AEF" w14:textId="10B3F279" w:rsidR="0096322B" w:rsidRDefault="0096322B" w:rsidP="0002618A">
            <w:pPr>
              <w:jc w:val="center"/>
            </w:pPr>
            <w:r>
              <w:lastRenderedPageBreak/>
              <w:t xml:space="preserve">Ip </w:t>
            </w:r>
            <w:proofErr w:type="spellStart"/>
            <w:r>
              <w:t>ospf</w:t>
            </w:r>
            <w:proofErr w:type="spellEnd"/>
            <w:r>
              <w:t xml:space="preserve"> message-digest-key</w:t>
            </w:r>
          </w:p>
        </w:tc>
        <w:tc>
          <w:tcPr>
            <w:tcW w:w="2234" w:type="dxa"/>
            <w:tcBorders>
              <w:top w:val="single" w:sz="8" w:space="0" w:color="auto"/>
            </w:tcBorders>
          </w:tcPr>
          <w:p w14:paraId="4A4656E5" w14:textId="09506A0B" w:rsidR="0096322B" w:rsidRDefault="0096322B" w:rsidP="0002618A">
            <w:pPr>
              <w:jc w:val="center"/>
            </w:pPr>
            <w:r>
              <w:t>15/19</w:t>
            </w:r>
          </w:p>
        </w:tc>
        <w:tc>
          <w:tcPr>
            <w:tcW w:w="2287" w:type="dxa"/>
            <w:tcBorders>
              <w:top w:val="single" w:sz="8" w:space="0" w:color="auto"/>
            </w:tcBorders>
          </w:tcPr>
          <w:p w14:paraId="07806164" w14:textId="6D00CBF6" w:rsidR="0096322B" w:rsidRDefault="0096322B" w:rsidP="0002618A">
            <w:pPr>
              <w:jc w:val="center"/>
            </w:pPr>
            <w:r>
              <w:t>79%</w:t>
            </w:r>
          </w:p>
        </w:tc>
      </w:tr>
      <w:tr w:rsidR="0096322B" w14:paraId="67BD879D" w14:textId="77777777" w:rsidTr="00547FD4">
        <w:tc>
          <w:tcPr>
            <w:tcW w:w="1986" w:type="dxa"/>
            <w:vMerge/>
          </w:tcPr>
          <w:p w14:paraId="44F99D12" w14:textId="77777777" w:rsidR="0096322B" w:rsidRDefault="0096322B" w:rsidP="0002618A">
            <w:pPr>
              <w:jc w:val="center"/>
            </w:pPr>
          </w:p>
        </w:tc>
        <w:tc>
          <w:tcPr>
            <w:tcW w:w="2499" w:type="dxa"/>
          </w:tcPr>
          <w:p w14:paraId="74914156" w14:textId="11AD6B49" w:rsidR="0096322B" w:rsidRDefault="0096322B" w:rsidP="0002618A">
            <w:pPr>
              <w:jc w:val="center"/>
            </w:pPr>
            <w:r>
              <w:t>Area authentication message-digest</w:t>
            </w:r>
          </w:p>
        </w:tc>
        <w:tc>
          <w:tcPr>
            <w:tcW w:w="2234" w:type="dxa"/>
          </w:tcPr>
          <w:p w14:paraId="03846579" w14:textId="1EA28E90" w:rsidR="0096322B" w:rsidRDefault="0096322B" w:rsidP="0002618A">
            <w:pPr>
              <w:jc w:val="center"/>
            </w:pPr>
            <w:r>
              <w:t>7/9</w:t>
            </w:r>
          </w:p>
        </w:tc>
        <w:tc>
          <w:tcPr>
            <w:tcW w:w="2287" w:type="dxa"/>
          </w:tcPr>
          <w:p w14:paraId="093595B9" w14:textId="5D43FEC1" w:rsidR="0096322B" w:rsidRDefault="0096322B" w:rsidP="0002618A">
            <w:pPr>
              <w:jc w:val="center"/>
            </w:pPr>
            <w:r>
              <w:t>78%</w:t>
            </w:r>
          </w:p>
        </w:tc>
      </w:tr>
      <w:tr w:rsidR="0096322B" w14:paraId="457331F0" w14:textId="1CA93843" w:rsidTr="00547FD4">
        <w:tc>
          <w:tcPr>
            <w:tcW w:w="1986" w:type="dxa"/>
            <w:vMerge/>
            <w:tcBorders>
              <w:bottom w:val="single" w:sz="8" w:space="0" w:color="auto"/>
            </w:tcBorders>
          </w:tcPr>
          <w:p w14:paraId="526B9C0A" w14:textId="77777777" w:rsidR="0096322B" w:rsidRDefault="0096322B" w:rsidP="0002618A">
            <w:pPr>
              <w:jc w:val="center"/>
            </w:pPr>
          </w:p>
        </w:tc>
        <w:tc>
          <w:tcPr>
            <w:tcW w:w="2499" w:type="dxa"/>
            <w:tcBorders>
              <w:bottom w:val="single" w:sz="8" w:space="0" w:color="auto"/>
            </w:tcBorders>
          </w:tcPr>
          <w:p w14:paraId="49C62053" w14:textId="370B954E" w:rsidR="0096322B" w:rsidRPr="002F5BB9" w:rsidRDefault="0096322B" w:rsidP="0002618A">
            <w:pPr>
              <w:jc w:val="center"/>
            </w:pPr>
            <w:r>
              <w:t xml:space="preserve">Router </w:t>
            </w:r>
            <w:proofErr w:type="spellStart"/>
            <w:r>
              <w:t>ospf</w:t>
            </w:r>
            <w:proofErr w:type="spellEnd"/>
          </w:p>
        </w:tc>
        <w:tc>
          <w:tcPr>
            <w:tcW w:w="2234" w:type="dxa"/>
            <w:tcBorders>
              <w:bottom w:val="single" w:sz="8" w:space="0" w:color="auto"/>
            </w:tcBorders>
          </w:tcPr>
          <w:p w14:paraId="50D2E39F" w14:textId="4097B7DF" w:rsidR="0096322B" w:rsidRPr="00A70D47" w:rsidRDefault="0096322B" w:rsidP="0002618A">
            <w:pPr>
              <w:jc w:val="center"/>
            </w:pPr>
            <w:r>
              <w:t>1/2</w:t>
            </w:r>
          </w:p>
        </w:tc>
        <w:tc>
          <w:tcPr>
            <w:tcW w:w="2287" w:type="dxa"/>
            <w:tcBorders>
              <w:bottom w:val="single" w:sz="8" w:space="0" w:color="auto"/>
            </w:tcBorders>
          </w:tcPr>
          <w:p w14:paraId="22E01598" w14:textId="04033C28" w:rsidR="0096322B" w:rsidRDefault="0096322B" w:rsidP="0002618A">
            <w:pPr>
              <w:jc w:val="center"/>
            </w:pPr>
            <w:r>
              <w:t>50%</w:t>
            </w:r>
          </w:p>
        </w:tc>
      </w:tr>
      <w:tr w:rsidR="0096322B" w14:paraId="09D55800" w14:textId="77777777" w:rsidTr="00EB013F">
        <w:tc>
          <w:tcPr>
            <w:tcW w:w="1986" w:type="dxa"/>
            <w:vMerge w:val="restart"/>
            <w:tcBorders>
              <w:top w:val="single" w:sz="8" w:space="0" w:color="auto"/>
            </w:tcBorders>
          </w:tcPr>
          <w:p w14:paraId="2D389A01" w14:textId="77777777" w:rsidR="0096322B" w:rsidRDefault="0096322B" w:rsidP="003E13FF">
            <w:pPr>
              <w:jc w:val="center"/>
              <w:rPr>
                <w:ins w:id="737" w:author="Jonathan Camilleri" w:date="2025-09-08T17:30:00Z" w16du:dateUtc="2025-09-08T15:30:00Z"/>
              </w:rPr>
            </w:pPr>
          </w:p>
          <w:p w14:paraId="7BF28C72" w14:textId="77777777" w:rsidR="0096322B" w:rsidRDefault="0096322B" w:rsidP="003E13FF">
            <w:pPr>
              <w:jc w:val="center"/>
              <w:rPr>
                <w:ins w:id="738" w:author="Jonathan Camilleri" w:date="2025-09-08T17:30:00Z" w16du:dateUtc="2025-09-08T15:30:00Z"/>
              </w:rPr>
            </w:pPr>
          </w:p>
          <w:p w14:paraId="61EF9F19" w14:textId="77777777" w:rsidR="0096322B" w:rsidRDefault="0096322B" w:rsidP="003E13FF">
            <w:pPr>
              <w:jc w:val="center"/>
              <w:rPr>
                <w:ins w:id="739" w:author="Jonathan Camilleri" w:date="2025-09-08T17:30:00Z" w16du:dateUtc="2025-09-08T15:30:00Z"/>
              </w:rPr>
            </w:pPr>
          </w:p>
          <w:p w14:paraId="5387583B" w14:textId="77777777" w:rsidR="0096322B" w:rsidRDefault="0096322B" w:rsidP="003E13FF">
            <w:pPr>
              <w:jc w:val="center"/>
              <w:rPr>
                <w:ins w:id="740" w:author="Jonathan Camilleri" w:date="2025-09-08T17:30:00Z" w16du:dateUtc="2025-09-08T15:30:00Z"/>
              </w:rPr>
            </w:pPr>
          </w:p>
          <w:p w14:paraId="0204CBBF" w14:textId="77777777" w:rsidR="0096322B" w:rsidRDefault="0096322B" w:rsidP="003E13FF">
            <w:pPr>
              <w:jc w:val="center"/>
              <w:rPr>
                <w:ins w:id="741" w:author="Jonathan Camilleri" w:date="2025-09-08T17:30:00Z" w16du:dateUtc="2025-09-08T15:30:00Z"/>
              </w:rPr>
            </w:pPr>
          </w:p>
          <w:p w14:paraId="50E2AD47" w14:textId="77777777" w:rsidR="0096322B" w:rsidRDefault="0096322B" w:rsidP="003E13FF">
            <w:pPr>
              <w:jc w:val="center"/>
              <w:rPr>
                <w:ins w:id="742" w:author="Jonathan Camilleri" w:date="2025-09-08T17:30:00Z" w16du:dateUtc="2025-09-08T15:30:00Z"/>
              </w:rPr>
            </w:pPr>
          </w:p>
          <w:p w14:paraId="5F6CB070" w14:textId="561FC137" w:rsidR="0096322B" w:rsidRDefault="0096322B" w:rsidP="003E13FF">
            <w:pPr>
              <w:jc w:val="center"/>
            </w:pPr>
            <w:ins w:id="743" w:author="Jonathan Camilleri" w:date="2025-09-08T17:30:00Z" w16du:dateUtc="2025-09-08T15:30:00Z">
              <w:r>
                <w:t>RIP</w:t>
              </w:r>
            </w:ins>
          </w:p>
        </w:tc>
        <w:tc>
          <w:tcPr>
            <w:tcW w:w="2499" w:type="dxa"/>
            <w:tcBorders>
              <w:top w:val="single" w:sz="8" w:space="0" w:color="auto"/>
            </w:tcBorders>
          </w:tcPr>
          <w:p w14:paraId="45B1E026" w14:textId="61A3AE90" w:rsidR="0096322B" w:rsidRDefault="0096322B" w:rsidP="003E13FF">
            <w:pPr>
              <w:jc w:val="center"/>
            </w:pPr>
            <w:r>
              <w:t>Key-string</w:t>
            </w:r>
          </w:p>
        </w:tc>
        <w:tc>
          <w:tcPr>
            <w:tcW w:w="2234" w:type="dxa"/>
            <w:tcBorders>
              <w:top w:val="single" w:sz="8" w:space="0" w:color="auto"/>
            </w:tcBorders>
          </w:tcPr>
          <w:p w14:paraId="53F0DE3B" w14:textId="0C0441DF" w:rsidR="0096322B" w:rsidRDefault="0096322B" w:rsidP="003E13FF">
            <w:pPr>
              <w:jc w:val="center"/>
            </w:pPr>
            <w:r>
              <w:t>1/1</w:t>
            </w:r>
          </w:p>
        </w:tc>
        <w:tc>
          <w:tcPr>
            <w:tcW w:w="2287" w:type="dxa"/>
            <w:tcBorders>
              <w:top w:val="single" w:sz="8" w:space="0" w:color="auto"/>
            </w:tcBorders>
          </w:tcPr>
          <w:p w14:paraId="5A8A61C3" w14:textId="1A5FC635" w:rsidR="0096322B" w:rsidRDefault="0096322B" w:rsidP="003E13FF">
            <w:pPr>
              <w:jc w:val="center"/>
            </w:pPr>
            <w:r>
              <w:t>100%</w:t>
            </w:r>
          </w:p>
        </w:tc>
      </w:tr>
      <w:tr w:rsidR="0096322B" w14:paraId="7BDA495A" w14:textId="77777777" w:rsidTr="00EB013F">
        <w:tc>
          <w:tcPr>
            <w:tcW w:w="1986" w:type="dxa"/>
            <w:vMerge/>
          </w:tcPr>
          <w:p w14:paraId="58871090" w14:textId="77777777" w:rsidR="0096322B" w:rsidRDefault="0096322B" w:rsidP="003E13FF">
            <w:pPr>
              <w:jc w:val="center"/>
            </w:pPr>
          </w:p>
        </w:tc>
        <w:tc>
          <w:tcPr>
            <w:tcW w:w="2499" w:type="dxa"/>
          </w:tcPr>
          <w:p w14:paraId="5C752F2F" w14:textId="67B9A8A1" w:rsidR="0096322B" w:rsidRDefault="0096322B" w:rsidP="003E13FF">
            <w:pPr>
              <w:jc w:val="center"/>
            </w:pPr>
            <w:r>
              <w:t>Passive-interface</w:t>
            </w:r>
          </w:p>
        </w:tc>
        <w:tc>
          <w:tcPr>
            <w:tcW w:w="2234" w:type="dxa"/>
          </w:tcPr>
          <w:p w14:paraId="16A0004F" w14:textId="28744DB5" w:rsidR="0096322B" w:rsidRDefault="0096322B" w:rsidP="003E13FF">
            <w:pPr>
              <w:jc w:val="center"/>
            </w:pPr>
            <w:r>
              <w:t>2/2</w:t>
            </w:r>
          </w:p>
        </w:tc>
        <w:tc>
          <w:tcPr>
            <w:tcW w:w="2287" w:type="dxa"/>
          </w:tcPr>
          <w:p w14:paraId="13388F33" w14:textId="10D5E52F" w:rsidR="0096322B" w:rsidRDefault="0096322B" w:rsidP="003E13FF">
            <w:pPr>
              <w:jc w:val="center"/>
            </w:pPr>
            <w:r>
              <w:t>100%</w:t>
            </w:r>
          </w:p>
        </w:tc>
      </w:tr>
      <w:tr w:rsidR="0096322B" w14:paraId="277ACCE7" w14:textId="77777777" w:rsidTr="00EB013F">
        <w:tc>
          <w:tcPr>
            <w:tcW w:w="1986" w:type="dxa"/>
            <w:vMerge/>
          </w:tcPr>
          <w:p w14:paraId="3D7BFC0E" w14:textId="77777777" w:rsidR="0096322B" w:rsidRDefault="0096322B" w:rsidP="003E13FF">
            <w:pPr>
              <w:jc w:val="center"/>
            </w:pPr>
          </w:p>
        </w:tc>
        <w:tc>
          <w:tcPr>
            <w:tcW w:w="2499" w:type="dxa"/>
          </w:tcPr>
          <w:p w14:paraId="70372520" w14:textId="5093499D" w:rsidR="0096322B" w:rsidRDefault="0096322B" w:rsidP="003E13FF">
            <w:pPr>
              <w:jc w:val="center"/>
            </w:pPr>
            <w:r>
              <w:t>Ip rip authentication mode md5</w:t>
            </w:r>
          </w:p>
        </w:tc>
        <w:tc>
          <w:tcPr>
            <w:tcW w:w="2234" w:type="dxa"/>
          </w:tcPr>
          <w:p w14:paraId="0E981D83" w14:textId="0761D563" w:rsidR="0096322B" w:rsidRDefault="0096322B" w:rsidP="003E13FF">
            <w:pPr>
              <w:jc w:val="center"/>
            </w:pPr>
            <w:r>
              <w:t>4/4</w:t>
            </w:r>
          </w:p>
        </w:tc>
        <w:tc>
          <w:tcPr>
            <w:tcW w:w="2287" w:type="dxa"/>
          </w:tcPr>
          <w:p w14:paraId="7CB0D8D1" w14:textId="4F43F7C7" w:rsidR="0096322B" w:rsidRDefault="0096322B" w:rsidP="003E13FF">
            <w:pPr>
              <w:jc w:val="center"/>
            </w:pPr>
            <w:r>
              <w:t>100%</w:t>
            </w:r>
          </w:p>
        </w:tc>
      </w:tr>
      <w:tr w:rsidR="0096322B" w14:paraId="1EA39741" w14:textId="77777777" w:rsidTr="00EB013F">
        <w:tc>
          <w:tcPr>
            <w:tcW w:w="1986" w:type="dxa"/>
            <w:vMerge/>
          </w:tcPr>
          <w:p w14:paraId="785CD962" w14:textId="77777777" w:rsidR="0096322B" w:rsidRDefault="0096322B" w:rsidP="003E13FF">
            <w:pPr>
              <w:jc w:val="center"/>
            </w:pPr>
          </w:p>
        </w:tc>
        <w:tc>
          <w:tcPr>
            <w:tcW w:w="2499" w:type="dxa"/>
          </w:tcPr>
          <w:p w14:paraId="44A0C940" w14:textId="58816DC4" w:rsidR="0096322B" w:rsidRDefault="0096322B" w:rsidP="003E13FF">
            <w:pPr>
              <w:jc w:val="center"/>
            </w:pPr>
            <w:r>
              <w:t>Ip rip authentication key-chain</w:t>
            </w:r>
          </w:p>
        </w:tc>
        <w:tc>
          <w:tcPr>
            <w:tcW w:w="2234" w:type="dxa"/>
          </w:tcPr>
          <w:p w14:paraId="6755677A" w14:textId="0281AD23" w:rsidR="0096322B" w:rsidRDefault="0096322B" w:rsidP="003E13FF">
            <w:pPr>
              <w:jc w:val="center"/>
            </w:pPr>
            <w:r>
              <w:t>2/2</w:t>
            </w:r>
          </w:p>
        </w:tc>
        <w:tc>
          <w:tcPr>
            <w:tcW w:w="2287" w:type="dxa"/>
          </w:tcPr>
          <w:p w14:paraId="526F9B3F" w14:textId="43DBDBFA" w:rsidR="0096322B" w:rsidRDefault="0096322B" w:rsidP="003E13FF">
            <w:pPr>
              <w:jc w:val="center"/>
            </w:pPr>
            <w:r>
              <w:t>100%</w:t>
            </w:r>
          </w:p>
        </w:tc>
      </w:tr>
      <w:tr w:rsidR="0096322B" w14:paraId="1FB38DA5" w14:textId="77777777" w:rsidTr="00EB013F">
        <w:tc>
          <w:tcPr>
            <w:tcW w:w="1986" w:type="dxa"/>
            <w:vMerge/>
          </w:tcPr>
          <w:p w14:paraId="01F11FCD" w14:textId="77777777" w:rsidR="0096322B" w:rsidRDefault="0096322B" w:rsidP="003E13FF">
            <w:pPr>
              <w:jc w:val="center"/>
            </w:pPr>
          </w:p>
        </w:tc>
        <w:tc>
          <w:tcPr>
            <w:tcW w:w="2499" w:type="dxa"/>
          </w:tcPr>
          <w:p w14:paraId="6D415448" w14:textId="1D0C74FF" w:rsidR="0096322B" w:rsidRDefault="0096322B" w:rsidP="003E13FF">
            <w:pPr>
              <w:jc w:val="center"/>
            </w:pPr>
            <w:r>
              <w:t>Key-chain</w:t>
            </w:r>
          </w:p>
        </w:tc>
        <w:tc>
          <w:tcPr>
            <w:tcW w:w="2234" w:type="dxa"/>
          </w:tcPr>
          <w:p w14:paraId="7E4B419E" w14:textId="1FD37733" w:rsidR="0096322B" w:rsidRDefault="0096322B" w:rsidP="003E13FF">
            <w:pPr>
              <w:jc w:val="center"/>
            </w:pPr>
            <w:r>
              <w:t>2/3</w:t>
            </w:r>
          </w:p>
        </w:tc>
        <w:tc>
          <w:tcPr>
            <w:tcW w:w="2287" w:type="dxa"/>
          </w:tcPr>
          <w:p w14:paraId="28214728" w14:textId="0E90B0C1" w:rsidR="0096322B" w:rsidRDefault="0096322B" w:rsidP="003E13FF">
            <w:pPr>
              <w:jc w:val="center"/>
            </w:pPr>
            <w:r>
              <w:t>67%</w:t>
            </w:r>
          </w:p>
        </w:tc>
      </w:tr>
      <w:tr w:rsidR="0096322B" w14:paraId="5C0CDBE1" w14:textId="5D5E6FC8" w:rsidTr="00EB013F">
        <w:tc>
          <w:tcPr>
            <w:tcW w:w="1986" w:type="dxa"/>
            <w:vMerge/>
          </w:tcPr>
          <w:p w14:paraId="1510A8D8" w14:textId="77777777" w:rsidR="0096322B" w:rsidRDefault="0096322B" w:rsidP="003E13FF">
            <w:pPr>
              <w:jc w:val="center"/>
            </w:pPr>
          </w:p>
        </w:tc>
        <w:tc>
          <w:tcPr>
            <w:tcW w:w="2499" w:type="dxa"/>
          </w:tcPr>
          <w:p w14:paraId="2F1990A6" w14:textId="1A5DA1B0" w:rsidR="0096322B" w:rsidRDefault="0096322B" w:rsidP="003E13FF">
            <w:pPr>
              <w:jc w:val="center"/>
            </w:pPr>
            <w:r>
              <w:t>Router rip</w:t>
            </w:r>
          </w:p>
        </w:tc>
        <w:tc>
          <w:tcPr>
            <w:tcW w:w="2234" w:type="dxa"/>
          </w:tcPr>
          <w:p w14:paraId="02CF0C05" w14:textId="18790FD8" w:rsidR="0096322B" w:rsidRDefault="0096322B" w:rsidP="003E13FF">
            <w:pPr>
              <w:jc w:val="center"/>
            </w:pPr>
            <w:r>
              <w:t>2/4</w:t>
            </w:r>
          </w:p>
        </w:tc>
        <w:tc>
          <w:tcPr>
            <w:tcW w:w="2287" w:type="dxa"/>
          </w:tcPr>
          <w:p w14:paraId="0AF3237A" w14:textId="22ECC5E0" w:rsidR="0096322B" w:rsidRDefault="0096322B" w:rsidP="003E13FF">
            <w:pPr>
              <w:jc w:val="center"/>
            </w:pPr>
            <w:r>
              <w:t>50%</w:t>
            </w:r>
          </w:p>
        </w:tc>
      </w:tr>
      <w:tr w:rsidR="0096322B" w14:paraId="30B7FA6E" w14:textId="2CA4AE4D" w:rsidTr="00EB013F">
        <w:tc>
          <w:tcPr>
            <w:tcW w:w="1986" w:type="dxa"/>
            <w:vMerge/>
          </w:tcPr>
          <w:p w14:paraId="5CA782C1" w14:textId="77777777" w:rsidR="0096322B" w:rsidRDefault="0096322B" w:rsidP="003E13FF">
            <w:pPr>
              <w:jc w:val="center"/>
            </w:pPr>
          </w:p>
        </w:tc>
        <w:tc>
          <w:tcPr>
            <w:tcW w:w="2499" w:type="dxa"/>
          </w:tcPr>
          <w:p w14:paraId="745C2C31" w14:textId="3B2A3106" w:rsidR="0096322B" w:rsidRDefault="0096322B" w:rsidP="003E13FF">
            <w:pPr>
              <w:jc w:val="center"/>
            </w:pPr>
            <w:r>
              <w:t>Version 2</w:t>
            </w:r>
          </w:p>
        </w:tc>
        <w:tc>
          <w:tcPr>
            <w:tcW w:w="2234" w:type="dxa"/>
          </w:tcPr>
          <w:p w14:paraId="0F184266" w14:textId="77777777" w:rsidR="0096322B" w:rsidRDefault="0096322B" w:rsidP="003E13FF">
            <w:pPr>
              <w:jc w:val="center"/>
            </w:pPr>
            <w:r>
              <w:t>0/2</w:t>
            </w:r>
          </w:p>
        </w:tc>
        <w:tc>
          <w:tcPr>
            <w:tcW w:w="2287" w:type="dxa"/>
          </w:tcPr>
          <w:p w14:paraId="44BF958A" w14:textId="51AF0EEA" w:rsidR="0096322B" w:rsidRDefault="0096322B" w:rsidP="003E13FF">
            <w:pPr>
              <w:jc w:val="center"/>
            </w:pPr>
            <w:r>
              <w:t>0%</w:t>
            </w:r>
          </w:p>
        </w:tc>
      </w:tr>
      <w:tr w:rsidR="0096322B" w14:paraId="2A88E54B" w14:textId="1FA45ACD" w:rsidTr="00EB013F">
        <w:tc>
          <w:tcPr>
            <w:tcW w:w="1986" w:type="dxa"/>
            <w:vMerge/>
          </w:tcPr>
          <w:p w14:paraId="148B4BC8" w14:textId="77777777" w:rsidR="0096322B" w:rsidRDefault="0096322B" w:rsidP="003E13FF">
            <w:pPr>
              <w:jc w:val="center"/>
            </w:pPr>
          </w:p>
        </w:tc>
        <w:tc>
          <w:tcPr>
            <w:tcW w:w="2499" w:type="dxa"/>
          </w:tcPr>
          <w:p w14:paraId="064894F1" w14:textId="214FFC35" w:rsidR="0096322B" w:rsidRDefault="0096322B" w:rsidP="003E13FF">
            <w:pPr>
              <w:jc w:val="center"/>
            </w:pPr>
            <w:r>
              <w:t>network</w:t>
            </w:r>
          </w:p>
        </w:tc>
        <w:tc>
          <w:tcPr>
            <w:tcW w:w="2234" w:type="dxa"/>
          </w:tcPr>
          <w:p w14:paraId="29869182" w14:textId="77777777" w:rsidR="0096322B" w:rsidRDefault="0096322B" w:rsidP="003E13FF">
            <w:pPr>
              <w:jc w:val="center"/>
            </w:pPr>
            <w:r>
              <w:t>0/4</w:t>
            </w:r>
          </w:p>
        </w:tc>
        <w:tc>
          <w:tcPr>
            <w:tcW w:w="2287" w:type="dxa"/>
          </w:tcPr>
          <w:p w14:paraId="7F3C1F85" w14:textId="3FD59050" w:rsidR="0096322B" w:rsidRDefault="0096322B" w:rsidP="003E13FF">
            <w:pPr>
              <w:jc w:val="center"/>
            </w:pPr>
            <w:r>
              <w:t>0%</w:t>
            </w:r>
          </w:p>
        </w:tc>
      </w:tr>
      <w:tr w:rsidR="0096322B" w14:paraId="63E5C2B7" w14:textId="4FDBF035" w:rsidTr="00EB013F">
        <w:tc>
          <w:tcPr>
            <w:tcW w:w="1986" w:type="dxa"/>
            <w:vMerge/>
          </w:tcPr>
          <w:p w14:paraId="3DE8313A" w14:textId="77777777" w:rsidR="0096322B" w:rsidRDefault="0096322B" w:rsidP="003E13FF">
            <w:pPr>
              <w:jc w:val="center"/>
            </w:pPr>
          </w:p>
        </w:tc>
        <w:tc>
          <w:tcPr>
            <w:tcW w:w="2499" w:type="dxa"/>
          </w:tcPr>
          <w:p w14:paraId="48D2F525" w14:textId="3EE6F8EB" w:rsidR="0096322B" w:rsidRDefault="0096322B" w:rsidP="003E13FF">
            <w:pPr>
              <w:jc w:val="center"/>
            </w:pPr>
            <w:r>
              <w:t>redistribute</w:t>
            </w:r>
          </w:p>
        </w:tc>
        <w:tc>
          <w:tcPr>
            <w:tcW w:w="2234" w:type="dxa"/>
          </w:tcPr>
          <w:p w14:paraId="60136A66" w14:textId="77777777" w:rsidR="0096322B" w:rsidRDefault="0096322B" w:rsidP="003E13FF">
            <w:pPr>
              <w:jc w:val="center"/>
            </w:pPr>
            <w:r>
              <w:t>0/4</w:t>
            </w:r>
          </w:p>
        </w:tc>
        <w:tc>
          <w:tcPr>
            <w:tcW w:w="2287" w:type="dxa"/>
          </w:tcPr>
          <w:p w14:paraId="439AFF97" w14:textId="4B332F32" w:rsidR="0096322B" w:rsidRDefault="0096322B" w:rsidP="003E13FF">
            <w:pPr>
              <w:jc w:val="center"/>
            </w:pPr>
            <w:r>
              <w:t>0%</w:t>
            </w:r>
          </w:p>
        </w:tc>
      </w:tr>
      <w:tr w:rsidR="0096322B" w14:paraId="77E00CC6" w14:textId="2C4C11A2" w:rsidTr="00EB013F">
        <w:tc>
          <w:tcPr>
            <w:tcW w:w="1986" w:type="dxa"/>
            <w:vMerge/>
          </w:tcPr>
          <w:p w14:paraId="3C420893" w14:textId="77777777" w:rsidR="0096322B" w:rsidRDefault="0096322B" w:rsidP="003E13FF">
            <w:pPr>
              <w:jc w:val="center"/>
            </w:pPr>
          </w:p>
        </w:tc>
        <w:tc>
          <w:tcPr>
            <w:tcW w:w="2499" w:type="dxa"/>
          </w:tcPr>
          <w:p w14:paraId="006BC365" w14:textId="0FB56074" w:rsidR="0096322B" w:rsidRDefault="0096322B" w:rsidP="003E13FF">
            <w:pPr>
              <w:jc w:val="center"/>
            </w:pPr>
            <w:r>
              <w:t>Maximum-paths</w:t>
            </w:r>
          </w:p>
        </w:tc>
        <w:tc>
          <w:tcPr>
            <w:tcW w:w="2234" w:type="dxa"/>
          </w:tcPr>
          <w:p w14:paraId="4133B629" w14:textId="77777777" w:rsidR="0096322B" w:rsidRDefault="0096322B" w:rsidP="003E13FF">
            <w:pPr>
              <w:jc w:val="center"/>
            </w:pPr>
            <w:r>
              <w:t>0/3</w:t>
            </w:r>
          </w:p>
        </w:tc>
        <w:tc>
          <w:tcPr>
            <w:tcW w:w="2287" w:type="dxa"/>
          </w:tcPr>
          <w:p w14:paraId="7D4D3C27" w14:textId="7A0FF9C5" w:rsidR="0096322B" w:rsidRDefault="0096322B" w:rsidP="003E13FF">
            <w:pPr>
              <w:jc w:val="center"/>
            </w:pPr>
            <w:r>
              <w:t>0%</w:t>
            </w:r>
          </w:p>
        </w:tc>
      </w:tr>
      <w:tr w:rsidR="0096322B" w14:paraId="6C90F918" w14:textId="1709AF3D" w:rsidTr="00EB013F">
        <w:tc>
          <w:tcPr>
            <w:tcW w:w="1986" w:type="dxa"/>
            <w:vMerge/>
          </w:tcPr>
          <w:p w14:paraId="2A6CB245" w14:textId="77777777" w:rsidR="0096322B" w:rsidRDefault="0096322B" w:rsidP="003E13FF">
            <w:pPr>
              <w:jc w:val="center"/>
            </w:pPr>
          </w:p>
        </w:tc>
        <w:tc>
          <w:tcPr>
            <w:tcW w:w="2499" w:type="dxa"/>
          </w:tcPr>
          <w:p w14:paraId="6956F0FA" w14:textId="4C4FBF5A" w:rsidR="0096322B" w:rsidRDefault="0096322B" w:rsidP="003E13FF">
            <w:pPr>
              <w:jc w:val="center"/>
            </w:pPr>
            <w:r>
              <w:t>Offset-list</w:t>
            </w:r>
          </w:p>
        </w:tc>
        <w:tc>
          <w:tcPr>
            <w:tcW w:w="2234" w:type="dxa"/>
          </w:tcPr>
          <w:p w14:paraId="47679A23" w14:textId="77777777" w:rsidR="0096322B" w:rsidRDefault="0096322B" w:rsidP="003E13FF">
            <w:pPr>
              <w:jc w:val="center"/>
            </w:pPr>
            <w:r>
              <w:t>0/1</w:t>
            </w:r>
          </w:p>
        </w:tc>
        <w:tc>
          <w:tcPr>
            <w:tcW w:w="2287" w:type="dxa"/>
          </w:tcPr>
          <w:p w14:paraId="69946F6E" w14:textId="592C1ACE" w:rsidR="0096322B" w:rsidRDefault="0096322B" w:rsidP="003E13FF">
            <w:pPr>
              <w:jc w:val="center"/>
            </w:pPr>
            <w:r>
              <w:t>0%</w:t>
            </w:r>
          </w:p>
        </w:tc>
      </w:tr>
    </w:tbl>
    <w:p w14:paraId="2922FC52" w14:textId="1F30DE96" w:rsidR="00116DEA" w:rsidRDefault="00FB1B93" w:rsidP="004E434E">
      <w:pPr>
        <w:pStyle w:val="Caption"/>
        <w:tabs>
          <w:tab w:val="left" w:pos="3944"/>
        </w:tabs>
        <w:jc w:val="center"/>
      </w:pPr>
      <w:r w:rsidRPr="003E5119">
        <w:rPr>
          <w:b/>
          <w:bCs/>
          <w:rPrChange w:id="744" w:author="Jonathan Camilleri" w:date="2025-09-08T19:02:00Z" w16du:dateUtc="2025-09-08T17:02:00Z">
            <w:rPr/>
          </w:rPrChange>
        </w:rPr>
        <w:t xml:space="preserve"> </w:t>
      </w:r>
      <w:r w:rsidR="004E434E" w:rsidRPr="003E5119">
        <w:rPr>
          <w:b/>
          <w:bCs/>
          <w:rPrChange w:id="745" w:author="Jonathan Camilleri" w:date="2025-09-08T19:02:00Z" w16du:dateUtc="2025-09-08T17:02:00Z">
            <w:rPr/>
          </w:rPrChange>
        </w:rPr>
        <w:t xml:space="preserve">Table </w:t>
      </w:r>
      <w:r w:rsidR="00C3541C" w:rsidRPr="003E5119">
        <w:rPr>
          <w:b/>
          <w:bCs/>
          <w:rPrChange w:id="746" w:author="Jonathan Camilleri" w:date="2025-09-08T19:02:00Z" w16du:dateUtc="2025-09-08T17:02:00Z">
            <w:rPr/>
          </w:rPrChange>
        </w:rPr>
        <w:t>1</w:t>
      </w:r>
      <w:r w:rsidR="003A586A" w:rsidRPr="003E5119">
        <w:rPr>
          <w:b/>
          <w:bCs/>
          <w:rPrChange w:id="747" w:author="Jonathan Camilleri" w:date="2025-09-08T19:02:00Z" w16du:dateUtc="2025-09-08T17:02:00Z">
            <w:rPr/>
          </w:rPrChange>
        </w:rPr>
        <w:t>4</w:t>
      </w:r>
      <w:r w:rsidR="004E434E">
        <w:t xml:space="preserve">: </w:t>
      </w:r>
      <w:r w:rsidR="004D7816">
        <w:t>Error’s Found/Missed Total</w:t>
      </w:r>
    </w:p>
    <w:p w14:paraId="0609EB68" w14:textId="071D7638" w:rsidR="004D7816" w:rsidRPr="004D7816" w:rsidRDefault="004D7816" w:rsidP="004D7816">
      <w:r>
        <w:t xml:space="preserve">Further inspection of detection patterns is summarised in Table </w:t>
      </w:r>
      <w:r w:rsidR="00C3541C">
        <w:t>1</w:t>
      </w:r>
      <w:r w:rsidR="003A586A">
        <w:t>4</w:t>
      </w:r>
      <w:r>
        <w:t>, which highlights the key requirements that were consistently identified. For AAA “service password-encryption”</w:t>
      </w:r>
      <w:r w:rsidR="0002618A">
        <w:t>, “enable secret” and “</w:t>
      </w:r>
      <w:proofErr w:type="spellStart"/>
      <w:r w:rsidR="0002618A">
        <w:t>aaa</w:t>
      </w:r>
      <w:proofErr w:type="spellEnd"/>
      <w:r w:rsidR="0002618A">
        <w:t xml:space="preserve"> accounting commands 15”</w:t>
      </w:r>
      <w:r w:rsidR="003A586A">
        <w:t xml:space="preserve"> </w:t>
      </w:r>
      <w:r>
        <w:t>in AAA</w:t>
      </w:r>
      <w:ins w:id="748" w:author="Jonathan Camilleri" w:date="2025-09-08T19:36:00Z" w16du:dateUtc="2025-09-08T17:36:00Z">
        <w:r w:rsidR="007263A7">
          <w:t xml:space="preserve"> </w:t>
        </w:r>
      </w:ins>
      <w:r w:rsidR="0002618A">
        <w:t>were always detected</w:t>
      </w:r>
      <w:r>
        <w:t>, “</w:t>
      </w:r>
      <w:proofErr w:type="spellStart"/>
      <w:r>
        <w:t>ip</w:t>
      </w:r>
      <w:proofErr w:type="spellEnd"/>
      <w:r>
        <w:t xml:space="preserve"> authentication key-chain </w:t>
      </w:r>
      <w:proofErr w:type="spellStart"/>
      <w:r>
        <w:t>eigrp</w:t>
      </w:r>
      <w:proofErr w:type="spellEnd"/>
      <w:r>
        <w:t xml:space="preserve">” </w:t>
      </w:r>
      <w:r w:rsidR="0002618A">
        <w:t xml:space="preserve">and “key-chain” </w:t>
      </w:r>
      <w:r>
        <w:t>w</w:t>
      </w:r>
      <w:r w:rsidR="0002618A">
        <w:t>ere always</w:t>
      </w:r>
      <w:r>
        <w:t xml:space="preserve"> identified, </w:t>
      </w:r>
      <w:del w:id="749" w:author="Jonathan Camilleri" w:date="2025-09-08T17:32:00Z" w16du:dateUtc="2025-09-08T15:32:00Z">
        <w:r w:rsidR="0002618A" w:rsidDel="0096322B">
          <w:delText>There</w:delText>
        </w:r>
      </w:del>
      <w:ins w:id="750" w:author="Jonathan Camilleri" w:date="2025-09-08T17:32:00Z" w16du:dateUtc="2025-09-08T15:32:00Z">
        <w:r w:rsidR="0096322B">
          <w:t>there</w:t>
        </w:r>
      </w:ins>
      <w:r w:rsidR="0002618A">
        <w:t xml:space="preserve"> were no errors always detected in OSPF to be noted</w:t>
      </w:r>
      <w:ins w:id="751" w:author="Jonathan Camilleri" w:date="2025-09-08T19:37:00Z" w16du:dateUtc="2025-09-08T17:37:00Z">
        <w:r w:rsidR="007263A7">
          <w:t xml:space="preserve"> </w:t>
        </w:r>
      </w:ins>
      <w:r>
        <w:t>and “</w:t>
      </w:r>
      <w:proofErr w:type="spellStart"/>
      <w:r>
        <w:t>ip</w:t>
      </w:r>
      <w:proofErr w:type="spellEnd"/>
      <w:r>
        <w:t xml:space="preserve"> rip authentication mode md5”</w:t>
      </w:r>
      <w:r w:rsidR="0002618A">
        <w:t>, “</w:t>
      </w:r>
      <w:proofErr w:type="spellStart"/>
      <w:r w:rsidR="0002618A">
        <w:t>ip</w:t>
      </w:r>
      <w:proofErr w:type="spellEnd"/>
      <w:r w:rsidR="0002618A">
        <w:t xml:space="preserve"> rip authentication key-chain”, “passive-interface” and “key-string”</w:t>
      </w:r>
      <w:r>
        <w:t xml:space="preserve"> in RIP w</w:t>
      </w:r>
      <w:r w:rsidR="0002618A">
        <w:t xml:space="preserve">ere </w:t>
      </w:r>
      <w:r>
        <w:t>always detected. These results confirm that providing benchmark excerpts helped the model anchor to certain critical CIS requirements more reliably.</w:t>
      </w:r>
    </w:p>
    <w:p w14:paraId="0EC5DC7E" w14:textId="5DCC7C14" w:rsidR="00B97A08" w:rsidRPr="00B97A08" w:rsidRDefault="00B97A08" w:rsidP="004D7816">
      <w:r>
        <w:t xml:space="preserve">Nevertheless, certain benchmark-mandated rules were still missed, as shown in Table </w:t>
      </w:r>
      <w:r w:rsidR="00C3541C">
        <w:t>1</w:t>
      </w:r>
      <w:r w:rsidR="0002618A">
        <w:t>4</w:t>
      </w:r>
      <w:r>
        <w:t>. In AAA, “</w:t>
      </w:r>
      <w:proofErr w:type="spellStart"/>
      <w:r>
        <w:t>aaa</w:t>
      </w:r>
      <w:proofErr w:type="spellEnd"/>
      <w:r>
        <w:t xml:space="preserve"> </w:t>
      </w:r>
      <w:r w:rsidR="004D7816">
        <w:t>authorization reverse-access</w:t>
      </w:r>
      <w:r>
        <w:t>” was overlooked in</w:t>
      </w:r>
      <w:r w:rsidR="004D7816">
        <w:t xml:space="preserve"> all</w:t>
      </w:r>
      <w:r>
        <w:t xml:space="preserve"> </w:t>
      </w:r>
      <w:r w:rsidR="004D7816">
        <w:t>0/4</w:t>
      </w:r>
      <w:r>
        <w:t xml:space="preserve"> cases</w:t>
      </w:r>
      <w:r w:rsidR="0002618A">
        <w:t xml:space="preserve">, “router </w:t>
      </w:r>
      <w:proofErr w:type="spellStart"/>
      <w:r w:rsidR="0002618A">
        <w:t>eigrp</w:t>
      </w:r>
      <w:proofErr w:type="spellEnd"/>
      <w:r w:rsidR="0002618A">
        <w:t>” in EIGRP was constantly overlooked and RIP being particularly weak with “version 2”, “network”, “redistribute”, “maximum-paths” and “offset-list” being consistently missed</w:t>
      </w:r>
      <w:del w:id="752" w:author="Jonathan Camilleri" w:date="2025-09-08T17:32:00Z" w16du:dateUtc="2025-09-08T15:32:00Z">
        <w:r w:rsidR="0002618A" w:rsidDel="0096322B">
          <w:delText>.</w:delText>
        </w:r>
      </w:del>
      <w:r>
        <w:t xml:space="preserve">. No consistently missed requirements were observed in </w:t>
      </w:r>
      <w:r w:rsidR="004D7816">
        <w:t xml:space="preserve">OSPF. </w:t>
      </w:r>
      <w:r>
        <w:t>These results highlight that even under conditions when authoritative CIS excerpts were supplied, GPT was not uniformly consistent in applying all rules.</w:t>
      </w:r>
    </w:p>
    <w:tbl>
      <w:tblPr>
        <w:tblStyle w:val="TableGrid"/>
        <w:tblW w:w="0" w:type="auto"/>
        <w:tblLook w:val="04A0" w:firstRow="1" w:lastRow="0" w:firstColumn="1" w:lastColumn="0" w:noHBand="0" w:noVBand="1"/>
      </w:tblPr>
      <w:tblGrid>
        <w:gridCol w:w="9016"/>
      </w:tblGrid>
      <w:tr w:rsidR="00A27B1B" w14:paraId="57925102" w14:textId="77777777" w:rsidTr="00A27B1B">
        <w:tc>
          <w:tcPr>
            <w:tcW w:w="9016" w:type="dxa"/>
          </w:tcPr>
          <w:p w14:paraId="131CEBE4" w14:textId="41C56929" w:rsidR="00A27B1B" w:rsidRDefault="00A27B1B" w:rsidP="00A27B1B">
            <w:pPr>
              <w:keepNext/>
              <w:jc w:val="center"/>
            </w:pPr>
            <w:r>
              <w:rPr>
                <w:noProof/>
              </w:rPr>
              <w:lastRenderedPageBreak/>
              <w:drawing>
                <wp:inline distT="0" distB="0" distL="0" distR="0" wp14:anchorId="70F45AB1" wp14:editId="3B442ED5">
                  <wp:extent cx="5144770" cy="6010910"/>
                  <wp:effectExtent l="0" t="0" r="0" b="8890"/>
                  <wp:docPr id="196595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4770" cy="6010910"/>
                          </a:xfrm>
                          <a:prstGeom prst="rect">
                            <a:avLst/>
                          </a:prstGeom>
                          <a:noFill/>
                          <a:ln>
                            <a:noFill/>
                          </a:ln>
                        </pic:spPr>
                      </pic:pic>
                    </a:graphicData>
                  </a:graphic>
                </wp:inline>
              </w:drawing>
            </w:r>
          </w:p>
        </w:tc>
      </w:tr>
    </w:tbl>
    <w:p w14:paraId="6883930C" w14:textId="30BBFEB9" w:rsidR="00A27B1B" w:rsidRDefault="00A27B1B" w:rsidP="00A27B1B">
      <w:pPr>
        <w:pStyle w:val="Caption"/>
        <w:jc w:val="center"/>
      </w:pPr>
      <w:r w:rsidRPr="00A1052B">
        <w:rPr>
          <w:b/>
          <w:bCs/>
          <w:rPrChange w:id="753" w:author="Jonathan Camilleri" w:date="2025-09-08T18:53:00Z" w16du:dateUtc="2025-09-08T16:53:00Z">
            <w:rPr/>
          </w:rPrChange>
        </w:rPr>
        <w:t xml:space="preserve">Figure </w:t>
      </w:r>
      <w:del w:id="754" w:author="Jonathan Camilleri" w:date="2025-09-08T18:53:00Z" w16du:dateUtc="2025-09-08T16:53:00Z">
        <w:r w:rsidR="007E3950" w:rsidRPr="00A1052B" w:rsidDel="00A1052B">
          <w:rPr>
            <w:b/>
            <w:bCs/>
            <w:rPrChange w:id="755" w:author="Jonathan Camilleri" w:date="2025-09-08T18:53:00Z" w16du:dateUtc="2025-09-08T16:53:00Z">
              <w:rPr/>
            </w:rPrChange>
          </w:rPr>
          <w:delText>4.6</w:delText>
        </w:r>
      </w:del>
      <w:ins w:id="756" w:author="Jonathan Camilleri" w:date="2025-09-08T19:11:00Z" w16du:dateUtc="2025-09-08T17:11:00Z">
        <w:r w:rsidR="00454E52">
          <w:rPr>
            <w:b/>
            <w:bCs/>
          </w:rPr>
          <w:t>6</w:t>
        </w:r>
      </w:ins>
      <w:r>
        <w:t>: Specific Prompt Output Example</w:t>
      </w:r>
    </w:p>
    <w:p w14:paraId="60E13F31" w14:textId="5EDAF295" w:rsidR="00B97A08" w:rsidRDefault="003B0332" w:rsidP="00F652AB">
      <w:r>
        <w:t>The outputs generated under the specific prompt</w:t>
      </w:r>
      <w:r w:rsidR="007E3950">
        <w:t xml:space="preserve"> as shown in Figure </w:t>
      </w:r>
      <w:ins w:id="757" w:author="Jonathan Camilleri" w:date="2025-09-08T19:11:00Z" w16du:dateUtc="2025-09-08T17:11:00Z">
        <w:r w:rsidR="00454E52">
          <w:t>6</w:t>
        </w:r>
      </w:ins>
      <w:del w:id="758" w:author="Jonathan Camilleri" w:date="2025-09-08T18:53:00Z" w16du:dateUtc="2025-09-08T16:53:00Z">
        <w:r w:rsidR="007E3950" w:rsidDel="00A1052B">
          <w:delText>4.6</w:delText>
        </w:r>
      </w:del>
      <w:r w:rsidR="007E3950">
        <w:t>,</w:t>
      </w:r>
      <w:r>
        <w:t xml:space="preserve"> were more structured and protocol-focused, closely reflecting the authoritative CIS Benchmark excerpts that had been provided. Responses were generally presented </w:t>
      </w:r>
      <w:r w:rsidR="007E3950">
        <w:t>in</w:t>
      </w:r>
      <w:r>
        <w:t xml:space="preserve"> a systematic checklist style, with clear divisions between correctly configured elements, detected issues and suggested fixes. Each item was described with a brief explanation of the security implication and a remediation step, creating outputs that resembled the format of a professional compliance audit. Although the prompt explicitly instructed the model to provide a binary statement of overall compliance, this was not consistently included across all outputs. Nevertheless, the structure and tone of the responses were more precise, </w:t>
      </w:r>
      <w:r w:rsidR="007E3950">
        <w:t>formal and</w:t>
      </w:r>
      <w:r>
        <w:t xml:space="preserve"> directly </w:t>
      </w:r>
      <w:r>
        <w:lastRenderedPageBreak/>
        <w:t>tied to benchmark requirements, showing a stronger alignment with the expectations of a standards-driven assessment.</w:t>
      </w:r>
    </w:p>
    <w:p w14:paraId="60B1B0BB" w14:textId="594217B8" w:rsidR="00B97A08" w:rsidRDefault="00B97A08" w:rsidP="00F652AB">
      <w:r>
        <w:t xml:space="preserve">However, analysis of GPT’s cited references shows that it did not exclusively rely on the CIS Benchmarks even when they were explicitly attached. As shown in Table </w:t>
      </w:r>
      <w:r w:rsidR="007E3950">
        <w:t>15</w:t>
      </w:r>
      <w:r>
        <w:t xml:space="preserve">, three configurations </w:t>
      </w:r>
      <w:r w:rsidR="003E13FF">
        <w:t xml:space="preserve">from each protocol </w:t>
      </w:r>
      <w:r>
        <w:t>were sampled</w:t>
      </w:r>
      <w:r w:rsidR="003E13FF">
        <w:t xml:space="preserve"> (12 samples total)</w:t>
      </w:r>
      <w:r>
        <w:t>, and GPT’s references recorded. CIS had been referenced in all 12 configurations and Cisco in 11 of them which were the most commonly referenced</w:t>
      </w:r>
      <w:r w:rsidR="00835059">
        <w:t>, followed by NIST with 8 references, real-world application sources with 4 and DIS STIG guidelines referenced 2 times. This demonstrates that although the prompt specifically instructed GPT to use the CIS Benchmarks, it continued to integrate information from a range of external sources. While Cisco and CIS remained dominant, the presence of other frameworks such as NIST and DISA STIG suggests that the model blended attache</w:t>
      </w:r>
      <w:ins w:id="759" w:author="Jonathan Camilleri" w:date="2025-09-08T19:39:00Z" w16du:dateUtc="2025-09-08T17:39:00Z">
        <w:r w:rsidR="007263A7">
          <w:t>d</w:t>
        </w:r>
      </w:ins>
      <w:del w:id="760" w:author="Jonathan Camilleri" w:date="2025-09-08T19:38:00Z" w16du:dateUtc="2025-09-08T17:38:00Z">
        <w:r w:rsidR="00835059" w:rsidDel="007263A7">
          <w:delText>s</w:delText>
        </w:r>
      </w:del>
      <w:r w:rsidR="00835059">
        <w:t xml:space="preserve"> standards with embedded training data, which may partly explain its inconsistent application of certain rules.</w:t>
      </w:r>
    </w:p>
    <w:tbl>
      <w:tblPr>
        <w:tblStyle w:val="TableGrid"/>
        <w:tblW w:w="0" w:type="auto"/>
        <w:tblLook w:val="04A0" w:firstRow="1" w:lastRow="0" w:firstColumn="1" w:lastColumn="0" w:noHBand="0" w:noVBand="1"/>
      </w:tblPr>
      <w:tblGrid>
        <w:gridCol w:w="4503"/>
        <w:gridCol w:w="4503"/>
      </w:tblGrid>
      <w:tr w:rsidR="00835059" w14:paraId="46D3500C" w14:textId="77777777" w:rsidTr="0026307A">
        <w:tc>
          <w:tcPr>
            <w:tcW w:w="4508" w:type="dxa"/>
            <w:tcBorders>
              <w:top w:val="single" w:sz="8" w:space="0" w:color="auto"/>
              <w:left w:val="single" w:sz="8" w:space="0" w:color="auto"/>
              <w:bottom w:val="single" w:sz="8" w:space="0" w:color="auto"/>
              <w:right w:val="single" w:sz="8" w:space="0" w:color="auto"/>
            </w:tcBorders>
          </w:tcPr>
          <w:p w14:paraId="6A6AD4D7" w14:textId="20FFE5A8" w:rsidR="00835059" w:rsidRPr="0026307A" w:rsidRDefault="00835059" w:rsidP="0026307A">
            <w:pPr>
              <w:jc w:val="center"/>
              <w:rPr>
                <w:b/>
                <w:bCs/>
              </w:rPr>
            </w:pPr>
            <w:r w:rsidRPr="0026307A">
              <w:rPr>
                <w:b/>
                <w:bCs/>
              </w:rPr>
              <w:t>Reference Source</w:t>
            </w:r>
          </w:p>
        </w:tc>
        <w:tc>
          <w:tcPr>
            <w:tcW w:w="4508" w:type="dxa"/>
            <w:tcBorders>
              <w:top w:val="single" w:sz="8" w:space="0" w:color="auto"/>
              <w:left w:val="single" w:sz="8" w:space="0" w:color="auto"/>
              <w:bottom w:val="single" w:sz="8" w:space="0" w:color="auto"/>
              <w:right w:val="single" w:sz="8" w:space="0" w:color="auto"/>
            </w:tcBorders>
          </w:tcPr>
          <w:p w14:paraId="1F742C47" w14:textId="140561BA" w:rsidR="00835059" w:rsidRPr="0026307A" w:rsidRDefault="00835059" w:rsidP="0026307A">
            <w:pPr>
              <w:jc w:val="center"/>
              <w:rPr>
                <w:b/>
                <w:bCs/>
              </w:rPr>
            </w:pPr>
            <w:r w:rsidRPr="0026307A">
              <w:rPr>
                <w:b/>
                <w:bCs/>
              </w:rPr>
              <w:t>Count</w:t>
            </w:r>
          </w:p>
        </w:tc>
      </w:tr>
      <w:tr w:rsidR="00835059" w14:paraId="21694B3B" w14:textId="77777777" w:rsidTr="0026307A">
        <w:tc>
          <w:tcPr>
            <w:tcW w:w="4508" w:type="dxa"/>
            <w:tcBorders>
              <w:top w:val="single" w:sz="8" w:space="0" w:color="auto"/>
            </w:tcBorders>
          </w:tcPr>
          <w:p w14:paraId="33B2B54D" w14:textId="5F26235A" w:rsidR="00835059" w:rsidRDefault="00835059" w:rsidP="0096322B">
            <w:pPr>
              <w:jc w:val="center"/>
              <w:pPrChange w:id="761" w:author="Jonathan Camilleri" w:date="2025-09-08T17:32:00Z" w16du:dateUtc="2025-09-08T15:32:00Z">
                <w:pPr/>
              </w:pPrChange>
            </w:pPr>
            <w:r>
              <w:t>CIS References</w:t>
            </w:r>
          </w:p>
        </w:tc>
        <w:tc>
          <w:tcPr>
            <w:tcW w:w="4508" w:type="dxa"/>
            <w:tcBorders>
              <w:top w:val="single" w:sz="8" w:space="0" w:color="auto"/>
            </w:tcBorders>
          </w:tcPr>
          <w:p w14:paraId="69E215C0" w14:textId="04B45A1C" w:rsidR="00835059" w:rsidRDefault="00835059" w:rsidP="0026307A">
            <w:pPr>
              <w:jc w:val="center"/>
            </w:pPr>
            <w:r>
              <w:t>12</w:t>
            </w:r>
          </w:p>
        </w:tc>
      </w:tr>
      <w:tr w:rsidR="00835059" w14:paraId="5C7AF357" w14:textId="77777777" w:rsidTr="00835059">
        <w:tc>
          <w:tcPr>
            <w:tcW w:w="4508" w:type="dxa"/>
          </w:tcPr>
          <w:p w14:paraId="5F77E029" w14:textId="0D636341" w:rsidR="00835059" w:rsidRDefault="00835059" w:rsidP="0096322B">
            <w:pPr>
              <w:jc w:val="center"/>
              <w:pPrChange w:id="762" w:author="Jonathan Camilleri" w:date="2025-09-08T17:32:00Z" w16du:dateUtc="2025-09-08T15:32:00Z">
                <w:pPr/>
              </w:pPrChange>
            </w:pPr>
            <w:r>
              <w:t>Cisco References</w:t>
            </w:r>
          </w:p>
        </w:tc>
        <w:tc>
          <w:tcPr>
            <w:tcW w:w="4508" w:type="dxa"/>
          </w:tcPr>
          <w:p w14:paraId="14DF7AE9" w14:textId="15F1A19E" w:rsidR="00835059" w:rsidRDefault="00835059" w:rsidP="0026307A">
            <w:pPr>
              <w:jc w:val="center"/>
            </w:pPr>
            <w:r>
              <w:t>11</w:t>
            </w:r>
          </w:p>
        </w:tc>
      </w:tr>
      <w:tr w:rsidR="00835059" w14:paraId="1B8A9CED" w14:textId="77777777" w:rsidTr="00835059">
        <w:tc>
          <w:tcPr>
            <w:tcW w:w="4508" w:type="dxa"/>
          </w:tcPr>
          <w:p w14:paraId="73D6415F" w14:textId="4DBB78B3" w:rsidR="00835059" w:rsidRDefault="00835059" w:rsidP="0096322B">
            <w:pPr>
              <w:jc w:val="center"/>
              <w:pPrChange w:id="763" w:author="Jonathan Camilleri" w:date="2025-09-08T17:32:00Z" w16du:dateUtc="2025-09-08T15:32:00Z">
                <w:pPr/>
              </w:pPrChange>
            </w:pPr>
            <w:r>
              <w:t>NIST References</w:t>
            </w:r>
          </w:p>
        </w:tc>
        <w:tc>
          <w:tcPr>
            <w:tcW w:w="4508" w:type="dxa"/>
          </w:tcPr>
          <w:p w14:paraId="7D96C182" w14:textId="71D1DBC6" w:rsidR="00835059" w:rsidRDefault="00835059" w:rsidP="0026307A">
            <w:pPr>
              <w:jc w:val="center"/>
            </w:pPr>
            <w:r>
              <w:t>8</w:t>
            </w:r>
          </w:p>
        </w:tc>
      </w:tr>
      <w:tr w:rsidR="00835059" w14:paraId="25CB5BCF" w14:textId="77777777" w:rsidTr="00835059">
        <w:tc>
          <w:tcPr>
            <w:tcW w:w="4508" w:type="dxa"/>
          </w:tcPr>
          <w:p w14:paraId="2FB2FDF3" w14:textId="1C8E33D8" w:rsidR="00835059" w:rsidRDefault="00835059" w:rsidP="0096322B">
            <w:pPr>
              <w:jc w:val="center"/>
              <w:pPrChange w:id="764" w:author="Jonathan Camilleri" w:date="2025-09-08T17:32:00Z" w16du:dateUtc="2025-09-08T15:32:00Z">
                <w:pPr/>
              </w:pPrChange>
            </w:pPr>
            <w:r>
              <w:t>Real-world Applications References</w:t>
            </w:r>
          </w:p>
        </w:tc>
        <w:tc>
          <w:tcPr>
            <w:tcW w:w="4508" w:type="dxa"/>
          </w:tcPr>
          <w:p w14:paraId="00C5228E" w14:textId="1AE92FAC" w:rsidR="00835059" w:rsidRDefault="00835059" w:rsidP="0026307A">
            <w:pPr>
              <w:jc w:val="center"/>
            </w:pPr>
            <w:r>
              <w:t>4</w:t>
            </w:r>
          </w:p>
        </w:tc>
      </w:tr>
      <w:tr w:rsidR="00835059" w14:paraId="7457D34F" w14:textId="77777777" w:rsidTr="00835059">
        <w:tc>
          <w:tcPr>
            <w:tcW w:w="4508" w:type="dxa"/>
          </w:tcPr>
          <w:p w14:paraId="058DCCDA" w14:textId="7EBA4D97" w:rsidR="00835059" w:rsidRDefault="00835059" w:rsidP="0096322B">
            <w:pPr>
              <w:jc w:val="center"/>
              <w:pPrChange w:id="765" w:author="Jonathan Camilleri" w:date="2025-09-08T17:32:00Z" w16du:dateUtc="2025-09-08T15:32:00Z">
                <w:pPr/>
              </w:pPrChange>
            </w:pPr>
            <w:r>
              <w:t>DISA STIG References</w:t>
            </w:r>
          </w:p>
        </w:tc>
        <w:tc>
          <w:tcPr>
            <w:tcW w:w="4508" w:type="dxa"/>
          </w:tcPr>
          <w:p w14:paraId="2BF86C19" w14:textId="7ED68CF5" w:rsidR="00835059" w:rsidRDefault="00835059" w:rsidP="0026307A">
            <w:pPr>
              <w:jc w:val="center"/>
            </w:pPr>
            <w:r>
              <w:t>2</w:t>
            </w:r>
          </w:p>
        </w:tc>
      </w:tr>
    </w:tbl>
    <w:p w14:paraId="72543FC3" w14:textId="07EA8B0B" w:rsidR="00835059" w:rsidRDefault="00154855" w:rsidP="00154855">
      <w:pPr>
        <w:pStyle w:val="Caption"/>
        <w:jc w:val="center"/>
      </w:pPr>
      <w:r w:rsidRPr="007263A7">
        <w:rPr>
          <w:b/>
          <w:bCs/>
          <w:rPrChange w:id="766" w:author="Jonathan Camilleri" w:date="2025-09-08T19:38:00Z" w16du:dateUtc="2025-09-08T17:38:00Z">
            <w:rPr/>
          </w:rPrChange>
        </w:rPr>
        <w:t xml:space="preserve">Table </w:t>
      </w:r>
      <w:r w:rsidR="007E3950" w:rsidRPr="007263A7">
        <w:rPr>
          <w:b/>
          <w:bCs/>
          <w:rPrChange w:id="767" w:author="Jonathan Camilleri" w:date="2025-09-08T19:38:00Z" w16du:dateUtc="2025-09-08T17:38:00Z">
            <w:rPr/>
          </w:rPrChange>
        </w:rPr>
        <w:t>15</w:t>
      </w:r>
      <w:r w:rsidRPr="007263A7">
        <w:rPr>
          <w:b/>
          <w:bCs/>
          <w:rPrChange w:id="768" w:author="Jonathan Camilleri" w:date="2025-09-08T19:38:00Z" w16du:dateUtc="2025-09-08T17:38:00Z">
            <w:rPr/>
          </w:rPrChange>
        </w:rPr>
        <w:t>:</w:t>
      </w:r>
      <w:r>
        <w:t xml:space="preserve"> Most common references used in Specific Prompt</w:t>
      </w:r>
    </w:p>
    <w:p w14:paraId="05A3F813" w14:textId="6EE79168" w:rsidR="00835059" w:rsidRDefault="00835059" w:rsidP="00835059">
      <w:r>
        <w:t>Overall, the Specific prompt provided the strongest results across all three test cases, demonstrating the benefits of supplying authoritative benchmarks within the prompt. While detection accuracy improved significantly, persistent inconsistencies and reliance on external references underscore the limitations of current LLMs in fully adhering to strict compliance requirements.</w:t>
      </w:r>
      <w:r w:rsidR="003177C7">
        <w:t xml:space="preserve"> </w:t>
      </w:r>
    </w:p>
    <w:p w14:paraId="13BA8602" w14:textId="46B0BF34" w:rsidR="006C65E0" w:rsidRDefault="006C65E0" w:rsidP="006C65E0">
      <w:pPr>
        <w:pStyle w:val="Heading2"/>
      </w:pPr>
      <w:bookmarkStart w:id="769" w:name="_Toc208251944"/>
      <w:r>
        <w:t xml:space="preserve">4.3 Cross-Reference Analysis </w:t>
      </w:r>
      <w:r w:rsidR="00F3778B">
        <w:t>with</w:t>
      </w:r>
      <w:r>
        <w:t xml:space="preserve"> Other Studies</w:t>
      </w:r>
      <w:bookmarkEnd w:id="769"/>
    </w:p>
    <w:p w14:paraId="1706A1E6" w14:textId="4B61AD93" w:rsidR="007C287A" w:rsidRDefault="007B4105" w:rsidP="007C287A">
      <w:r>
        <w:t xml:space="preserve">The findings of this study align closely with those reported by Sare and </w:t>
      </w:r>
      <w:r w:rsidR="0098076A">
        <w:t>Debono [</w:t>
      </w:r>
      <w:r>
        <w:t xml:space="preserve">21], particularly in the effect that benchmark guidance has on LLM performance. In this research, the Broad prompt produced limited accuracy, with an overall PP Score of 28% for misconfiguration detection, whereas </w:t>
      </w:r>
      <w:commentRangeStart w:id="770"/>
      <w:commentRangeStart w:id="771"/>
      <w:r>
        <w:t xml:space="preserve">accuracy increased substantially when benchmark excerpts were introduced in the Specific case, reaching 61%. A similar trend was documented by Sare and Debono, who reported that “GPT-4’s response accuracy rate is </w:t>
      </w:r>
      <w:r w:rsidR="00EC6984">
        <w:t xml:space="preserve">75%. </w:t>
      </w:r>
      <w:del w:id="772" w:author="Jonathan Camilleri" w:date="2025-09-08T18:16:00Z" w16du:dateUtc="2025-09-08T16:16:00Z">
        <w:r w:rsidR="00EC6984" w:rsidDel="008F05BA">
          <w:delText xml:space="preserve">Compared to GPT-4’s performance </w:delText>
        </w:r>
        <w:r w:rsidR="00957E72" w:rsidDel="008F05BA">
          <w:delText xml:space="preserve">from their Recorded results, </w:delText>
        </w:r>
        <w:r w:rsidR="00EC6984" w:rsidDel="008F05BA">
          <w:delText xml:space="preserve">without CIS benchmark document provided, which has an accuracy rate of 40.8%, this shows an </w:delText>
        </w:r>
        <w:r w:rsidR="00EC6984" w:rsidDel="008F05BA">
          <w:lastRenderedPageBreak/>
          <w:delText>improvement of 34.2</w:delText>
        </w:r>
        <w:r w:rsidR="0098076A" w:rsidDel="008F05BA">
          <w:delText>%” [</w:delText>
        </w:r>
        <w:r w:rsidR="00EC6984" w:rsidDel="008F05BA">
          <w:delText>21]</w:delText>
        </w:r>
      </w:del>
      <w:r w:rsidR="00EC6984">
        <w:t xml:space="preserve">. </w:t>
      </w:r>
      <w:r w:rsidR="00FF3C4F">
        <w:t xml:space="preserve">Their </w:t>
      </w:r>
      <w:r w:rsidR="00EC6984">
        <w:t>work also demonstrated that baseline zero-shot prompting without CIS reference produced accuracy rated of only 40.8% for GPT-4 and 26.3% for GPT-3.5, highlighting the same challenge observed in this study, where unguided prompts struggled to consistently detect benchmark-aligned errors</w:t>
      </w:r>
      <w:ins w:id="773" w:author="Jonathan Camilleri" w:date="2025-09-08T18:16:00Z" w16du:dateUtc="2025-09-08T16:16:00Z">
        <w:r w:rsidR="008F05BA">
          <w:t xml:space="preserve"> [21]</w:t>
        </w:r>
      </w:ins>
      <w:r w:rsidR="00EC6984">
        <w:t xml:space="preserve">. Furthermore, Sare and Debono observed that when prompts explicitly referenced CIS benchmarks, </w:t>
      </w:r>
      <w:ins w:id="774" w:author="Jonathan Camilleri" w:date="2025-09-08T18:17:00Z" w16du:dateUtc="2025-09-08T16:17:00Z">
        <w:r w:rsidR="008F05BA">
          <w:t xml:space="preserve">performance in their </w:t>
        </w:r>
      </w:ins>
      <w:ins w:id="775" w:author="Jonathan Camilleri" w:date="2025-09-08T18:18:00Z" w16du:dateUtc="2025-09-08T16:18:00Z">
        <w:r w:rsidR="008F05BA">
          <w:t>“Cross-reference with CIS Benchmarks” category improved by around 10%</w:t>
        </w:r>
      </w:ins>
      <w:del w:id="776" w:author="Jonathan Camilleri" w:date="2025-09-08T18:17:00Z" w16du:dateUtc="2025-09-08T16:17:00Z">
        <w:r w:rsidR="00EC6984" w:rsidDel="008F05BA">
          <w:delText xml:space="preserve">“There is a 10% improvement in the ‘Cross-reference with CIS Benchmarks’ </w:delText>
        </w:r>
        <w:r w:rsidR="0098076A" w:rsidDel="008F05BA">
          <w:delText xml:space="preserve">category” </w:delText>
        </w:r>
      </w:del>
      <w:r w:rsidR="0098076A">
        <w:t>[</w:t>
      </w:r>
      <w:r w:rsidR="00EC6984">
        <w:t>21], which is consistent with the improvements noted here when using benchmark-guided prompts. Together, these parallels reinforce that while LLMs demonstrate some capacity for detecting vulnerabilities under general prompts, their accuracy is markedly enhanced when grounded in explicit compliance standards.</w:t>
      </w:r>
      <w:commentRangeEnd w:id="770"/>
      <w:r w:rsidR="002C33C5">
        <w:rPr>
          <w:rStyle w:val="CommentReference"/>
        </w:rPr>
        <w:commentReference w:id="770"/>
      </w:r>
      <w:commentRangeEnd w:id="771"/>
      <w:r w:rsidR="008F05BA">
        <w:rPr>
          <w:rStyle w:val="CommentReference"/>
        </w:rPr>
        <w:commentReference w:id="771"/>
      </w:r>
    </w:p>
    <w:p w14:paraId="15A79EEA" w14:textId="5823C407" w:rsidR="0064453E" w:rsidRDefault="002C33C5" w:rsidP="002C33C5">
      <w:commentRangeStart w:id="777"/>
      <w:commentRangeStart w:id="778"/>
      <w:r w:rsidRPr="002C33C5">
        <w:t>Along</w:t>
      </w:r>
      <w:ins w:id="779" w:author="Jonathan Camilleri" w:date="2025-09-08T18:35:00Z" w16du:dateUtc="2025-09-08T16:35:00Z">
        <w:r w:rsidR="00984B39">
          <w:t xml:space="preserve"> with</w:t>
        </w:r>
      </w:ins>
      <w:del w:id="780" w:author="Jonathan Camilleri" w:date="2025-09-08T18:35:00Z" w16du:dateUtc="2025-09-08T16:35:00Z">
        <w:r w:rsidRPr="002C33C5" w:rsidDel="00984B39">
          <w:delText>side</w:delText>
        </w:r>
      </w:del>
      <w:r w:rsidRPr="002C33C5">
        <w:t xml:space="preserve"> Sare’s study, the findings of Cao et al. [16] further support this dissertation’s </w:t>
      </w:r>
      <w:del w:id="781" w:author="Jonathan Camilleri" w:date="2025-09-08T18:35:00Z" w16du:dateUtc="2025-09-08T16:35:00Z">
        <w:r w:rsidRPr="002C33C5" w:rsidDel="00984B39">
          <w:delText xml:space="preserve">central claim </w:delText>
        </w:r>
      </w:del>
      <w:ins w:id="782" w:author="Jonathan Camilleri" w:date="2025-09-08T18:35:00Z" w16du:dateUtc="2025-09-08T16:35:00Z">
        <w:r w:rsidR="00984B39">
          <w:t xml:space="preserve">argument </w:t>
        </w:r>
      </w:ins>
      <w:r w:rsidRPr="002C33C5">
        <w:t xml:space="preserve">that the level of guidance in prompt design directly </w:t>
      </w:r>
      <w:del w:id="783" w:author="Jonathan Camilleri" w:date="2025-09-08T18:35:00Z" w16du:dateUtc="2025-09-08T16:35:00Z">
        <w:r w:rsidRPr="002C33C5" w:rsidDel="00984B39">
          <w:delText xml:space="preserve">determines </w:delText>
        </w:r>
      </w:del>
      <w:ins w:id="784" w:author="Jonathan Camilleri" w:date="2025-09-08T18:35:00Z" w16du:dateUtc="2025-09-08T16:35:00Z">
        <w:r w:rsidR="00984B39">
          <w:t>affects</w:t>
        </w:r>
        <w:r w:rsidR="00984B39" w:rsidRPr="002C33C5">
          <w:t xml:space="preserve"> </w:t>
        </w:r>
      </w:ins>
      <w:del w:id="785" w:author="Jonathan Camilleri" w:date="2025-09-08T18:36:00Z" w16du:dateUtc="2025-09-08T16:36:00Z">
        <w:r w:rsidRPr="002C33C5" w:rsidDel="00984B39">
          <w:delText>the effectiveness of LLMs in fault detection</w:delText>
        </w:r>
      </w:del>
      <w:ins w:id="786" w:author="Jonathan Camilleri" w:date="2025-09-08T18:36:00Z" w16du:dateUtc="2025-09-08T16:36:00Z">
        <w:r w:rsidR="00984B39">
          <w:t>how well LLMs perform in fault detection</w:t>
        </w:r>
      </w:ins>
      <w:r w:rsidRPr="002C33C5">
        <w:t>.</w:t>
      </w:r>
      <w:commentRangeEnd w:id="777"/>
      <w:r>
        <w:rPr>
          <w:rStyle w:val="CommentReference"/>
        </w:rPr>
        <w:commentReference w:id="777"/>
      </w:r>
      <w:commentRangeEnd w:id="778"/>
      <w:r w:rsidR="003E5119">
        <w:rPr>
          <w:rStyle w:val="CommentReference"/>
        </w:rPr>
        <w:commentReference w:id="778"/>
      </w:r>
      <w:ins w:id="787" w:author="Jonathan Camilleri" w:date="2025-09-08T18:36:00Z" w16du:dateUtc="2025-09-08T16:36:00Z">
        <w:r w:rsidR="00984B39">
          <w:t xml:space="preserve"> </w:t>
        </w:r>
      </w:ins>
      <w:r w:rsidR="0064453E">
        <w:t xml:space="preserve">Cao et al. observed that when ChatGPT was tasked with identifying faulty programs using a minimal prompt template, it successfully detected only </w:t>
      </w:r>
      <w:del w:id="788" w:author="Jonathan Camilleri" w:date="2025-09-08T19:40:00Z" w16du:dateUtc="2025-09-08T17:40:00Z">
        <w:r w:rsidR="0064453E" w:rsidDel="007263A7">
          <w:delText>27 out of 34</w:delText>
        </w:r>
      </w:del>
      <w:ins w:id="789" w:author="Jonathan Camilleri" w:date="2025-09-08T19:40:00Z" w16du:dateUtc="2025-09-08T17:40:00Z">
        <w:r w:rsidR="007263A7">
          <w:t>79% of</w:t>
        </w:r>
      </w:ins>
      <w:r w:rsidR="0064453E">
        <w:t xml:space="preserve"> cases, However, when supplied with a more informative and structured prompt, performance improved dramatically, reaching </w:t>
      </w:r>
      <w:del w:id="790" w:author="Jonathan Camilleri" w:date="2025-09-08T19:40:00Z" w16du:dateUtc="2025-09-08T17:40:00Z">
        <w:r w:rsidR="0064453E" w:rsidDel="007263A7">
          <w:delText>34 out of 34</w:delText>
        </w:r>
      </w:del>
      <w:ins w:id="791" w:author="Jonathan Camilleri" w:date="2025-09-08T19:40:00Z" w16du:dateUtc="2025-09-08T17:40:00Z">
        <w:r w:rsidR="007263A7">
          <w:t>100%</w:t>
        </w:r>
      </w:ins>
      <w:r w:rsidR="0064453E">
        <w:t xml:space="preserve"> detection</w:t>
      </w:r>
      <w:ins w:id="792" w:author="Jonathan Camilleri" w:date="2025-09-08T19:40:00Z" w16du:dateUtc="2025-09-08T17:40:00Z">
        <w:r w:rsidR="007263A7">
          <w:t xml:space="preserve"> rate</w:t>
        </w:r>
      </w:ins>
      <w:del w:id="793" w:author="Jonathan Camilleri" w:date="2025-09-08T19:40:00Z" w16du:dateUtc="2025-09-08T17:40:00Z">
        <w:r w:rsidR="0064453E" w:rsidDel="007263A7">
          <w:delText>s</w:delText>
        </w:r>
      </w:del>
      <w:r w:rsidR="0064453E">
        <w:t xml:space="preserve">. A similar pattern emerged in this dissertation’s evaluation of Cisco IOS configurations. Under the unguided Broad prompt, GPT identified </w:t>
      </w:r>
      <w:del w:id="794" w:author="Jonathan Camilleri" w:date="2025-09-08T19:40:00Z" w16du:dateUtc="2025-09-08T17:40:00Z">
        <w:r w:rsidR="0064453E" w:rsidDel="007263A7">
          <w:delText>34 out of 120</w:delText>
        </w:r>
      </w:del>
      <w:ins w:id="795" w:author="Jonathan Camilleri" w:date="2025-09-08T19:40:00Z" w16du:dateUtc="2025-09-08T17:40:00Z">
        <w:r w:rsidR="007263A7">
          <w:t>28% of</w:t>
        </w:r>
      </w:ins>
      <w:r w:rsidR="0064453E">
        <w:t xml:space="preserve"> misconfigurations. Introduction explicit references to CIS Benchmarks in the Mid prompt improved this slightly to </w:t>
      </w:r>
      <w:del w:id="796" w:author="Jonathan Camilleri" w:date="2025-09-08T19:40:00Z" w16du:dateUtc="2025-09-08T17:40:00Z">
        <w:r w:rsidR="0064453E" w:rsidDel="007263A7">
          <w:delText>39 out of 120</w:delText>
        </w:r>
      </w:del>
      <w:ins w:id="797" w:author="Jonathan Camilleri" w:date="2025-09-08T19:40:00Z" w16du:dateUtc="2025-09-08T17:40:00Z">
        <w:r w:rsidR="007263A7">
          <w:t>33%</w:t>
        </w:r>
      </w:ins>
      <w:r w:rsidR="00095A74">
        <w:t xml:space="preserve">. The best results were achieved under the Specific prompt, which provided authoritative benchmark excerpts and narrowed the scope to a single protocol, allowing the model to identify </w:t>
      </w:r>
      <w:del w:id="798" w:author="Jonathan Camilleri" w:date="2025-09-08T19:41:00Z" w16du:dateUtc="2025-09-08T17:41:00Z">
        <w:r w:rsidR="00095A74" w:rsidDel="007263A7">
          <w:delText>73 out of 120</w:delText>
        </w:r>
      </w:del>
      <w:ins w:id="799" w:author="Jonathan Camilleri" w:date="2025-09-08T19:41:00Z" w16du:dateUtc="2025-09-08T17:41:00Z">
        <w:r w:rsidR="007263A7">
          <w:t>61% of</w:t>
        </w:r>
      </w:ins>
      <w:r w:rsidR="00095A74">
        <w:t xml:space="preserve"> misconfigurations. It was also reported that a similar pattern regarding the effect of prompt design on LLM performance was shown. It is shown that a basic, minimally guided prompt led ChatGPT to miss a meaningful portion of true </w:t>
      </w:r>
      <w:r>
        <w:t xml:space="preserve">errors </w:t>
      </w:r>
      <w:r w:rsidR="00095A74">
        <w:t xml:space="preserve">and sometimes </w:t>
      </w:r>
      <w:commentRangeStart w:id="800"/>
      <w:commentRangeStart w:id="801"/>
      <w:r w:rsidR="00095A74">
        <w:t>emphasize</w:t>
      </w:r>
      <w:r>
        <w:t>d</w:t>
      </w:r>
      <w:r w:rsidR="00095A74">
        <w:t xml:space="preserve"> non-critical issues</w:t>
      </w:r>
      <w:commentRangeEnd w:id="800"/>
      <w:r w:rsidR="004C3651">
        <w:rPr>
          <w:rStyle w:val="CommentReference"/>
        </w:rPr>
        <w:commentReference w:id="800"/>
      </w:r>
      <w:commentRangeEnd w:id="801"/>
      <w:r w:rsidR="00984B39">
        <w:rPr>
          <w:rStyle w:val="CommentReference"/>
        </w:rPr>
        <w:commentReference w:id="801"/>
      </w:r>
      <w:r w:rsidR="00095A74">
        <w:t>, whereas providing clearer task intention and context substantially improved performance and shifted the model towards a more functionally relevant direction</w:t>
      </w:r>
      <w:r w:rsidR="00EA544C">
        <w:t xml:space="preserve">. These </w:t>
      </w:r>
      <w:r w:rsidR="00095A74">
        <w:t>results are consistent with this dissertations results</w:t>
      </w:r>
      <w:r w:rsidR="00EA544C">
        <w:t xml:space="preserve">. </w:t>
      </w:r>
      <w:r w:rsidR="00095A74">
        <w:t>Unguided broad prompts tended to produce shorter, list-like outputs and occasional false positives, while benchmark-guided, protocol-scoped prompting yielded more structured compliance reasoning and higher accuracy in identifying materially important configuration issues.</w:t>
      </w:r>
    </w:p>
    <w:p w14:paraId="00D16305" w14:textId="77777777" w:rsidR="0063437D" w:rsidRDefault="0063437D" w:rsidP="007C287A"/>
    <w:p w14:paraId="35000CD9" w14:textId="74D2A60A" w:rsidR="000B22FD" w:rsidRDefault="007E028E" w:rsidP="007C287A">
      <w:pPr>
        <w:rPr>
          <w:ins w:id="802" w:author="Jonathan Camilleri" w:date="2025-09-08T18:49:00Z" w16du:dateUtc="2025-09-08T16:49:00Z"/>
        </w:rPr>
      </w:pPr>
      <w:commentRangeStart w:id="803"/>
      <w:commentRangeStart w:id="804"/>
      <w:r w:rsidRPr="007E028E">
        <w:lastRenderedPageBreak/>
        <w:t xml:space="preserve">The variability and inconsistencies observed in our three test cases align closely with results reported by Sobania et al. [4] on automatic program repair. In our setting, the models identified </w:t>
      </w:r>
      <w:del w:id="805" w:author="Jonathan Camilleri" w:date="2025-09-08T18:41:00Z" w16du:dateUtc="2025-09-08T16:41:00Z">
        <w:r w:rsidRPr="007E028E" w:rsidDel="00984B39">
          <w:delText>34/120</w:delText>
        </w:r>
      </w:del>
      <w:ins w:id="806" w:author="Jonathan Camilleri" w:date="2025-09-08T18:41:00Z" w16du:dateUtc="2025-09-08T16:41:00Z">
        <w:r w:rsidR="00984B39">
          <w:t>28%</w:t>
        </w:r>
      </w:ins>
      <w:r w:rsidRPr="007E028E">
        <w:t xml:space="preserve"> misconfigurations under the Broad test </w:t>
      </w:r>
      <w:del w:id="807" w:author="Jonathan Camilleri" w:date="2025-09-08T18:41:00Z" w16du:dateUtc="2025-09-08T16:41:00Z">
        <w:r w:rsidRPr="007E028E" w:rsidDel="00984B39">
          <w:delText>(86 not found), 39/120</w:delText>
        </w:r>
      </w:del>
      <w:ins w:id="808" w:author="Jonathan Camilleri" w:date="2025-09-08T18:41:00Z" w16du:dateUtc="2025-09-08T16:41:00Z">
        <w:r w:rsidR="00984B39">
          <w:t>33%</w:t>
        </w:r>
      </w:ins>
      <w:r w:rsidRPr="007E028E">
        <w:t xml:space="preserve"> under the Mid test </w:t>
      </w:r>
      <w:del w:id="809" w:author="Jonathan Camilleri" w:date="2025-09-08T18:41:00Z" w16du:dateUtc="2025-09-08T16:41:00Z">
        <w:r w:rsidRPr="007E028E" w:rsidDel="00984B39">
          <w:delText xml:space="preserve">(81 not found) </w:delText>
        </w:r>
      </w:del>
      <w:r w:rsidRPr="007E028E">
        <w:t xml:space="preserve">and </w:t>
      </w:r>
      <w:del w:id="810" w:author="Jonathan Camilleri" w:date="2025-09-08T18:41:00Z" w16du:dateUtc="2025-09-08T16:41:00Z">
        <w:r w:rsidRPr="007E028E" w:rsidDel="00984B39">
          <w:delText>73/120</w:delText>
        </w:r>
      </w:del>
      <w:ins w:id="811" w:author="Jonathan Camilleri" w:date="2025-09-08T18:41:00Z" w16du:dateUtc="2025-09-08T16:41:00Z">
        <w:r w:rsidR="00984B39">
          <w:t>61%</w:t>
        </w:r>
      </w:ins>
      <w:r w:rsidRPr="007E028E">
        <w:t xml:space="preserve"> under the Specific, CIS-guided test </w:t>
      </w:r>
      <w:del w:id="812" w:author="Jonathan Camilleri" w:date="2025-09-08T18:41:00Z" w16du:dateUtc="2025-09-08T16:41:00Z">
        <w:r w:rsidRPr="007E028E" w:rsidDel="00984B39">
          <w:delText xml:space="preserve">(47 not found). </w:delText>
        </w:r>
      </w:del>
      <w:r w:rsidRPr="007E028E">
        <w:t xml:space="preserve">In their benchmark, ChatGPT solved </w:t>
      </w:r>
      <w:del w:id="813" w:author="Jonathan Camilleri" w:date="2025-09-08T18:37:00Z" w16du:dateUtc="2025-09-08T16:37:00Z">
        <w:r w:rsidRPr="007E028E" w:rsidDel="00984B39">
          <w:delText>19/40</w:delText>
        </w:r>
      </w:del>
      <w:ins w:id="814" w:author="Jonathan Camilleri" w:date="2025-09-08T18:37:00Z" w16du:dateUtc="2025-09-08T16:37:00Z">
        <w:r w:rsidR="00984B39">
          <w:t>48% of</w:t>
        </w:r>
      </w:ins>
      <w:r w:rsidRPr="007E028E">
        <w:t xml:space="preserve"> buggy programs at baseline, a level comparable to other LLMs tested which are </w:t>
      </w:r>
      <w:proofErr w:type="spellStart"/>
      <w:r w:rsidRPr="007E028E">
        <w:t>CoCoNut</w:t>
      </w:r>
      <w:proofErr w:type="spellEnd"/>
      <w:r w:rsidRPr="007E028E">
        <w:t xml:space="preserve"> (</w:t>
      </w:r>
      <w:del w:id="815" w:author="Jonathan Camilleri" w:date="2025-09-08T18:37:00Z" w16du:dateUtc="2025-09-08T16:37:00Z">
        <w:r w:rsidRPr="007E028E" w:rsidDel="00984B39">
          <w:delText>19/40</w:delText>
        </w:r>
      </w:del>
      <w:ins w:id="816" w:author="Jonathan Camilleri" w:date="2025-09-08T18:37:00Z" w16du:dateUtc="2025-09-08T16:37:00Z">
        <w:r w:rsidR="00984B39">
          <w:t>48%</w:t>
        </w:r>
      </w:ins>
      <w:r w:rsidRPr="007E028E">
        <w:t>) and slightly below Codex (</w:t>
      </w:r>
      <w:del w:id="817" w:author="Jonathan Camilleri" w:date="2025-09-08T18:38:00Z" w16du:dateUtc="2025-09-08T16:38:00Z">
        <w:r w:rsidRPr="007E028E" w:rsidDel="00984B39">
          <w:delText>21/40</w:delText>
        </w:r>
      </w:del>
      <w:ins w:id="818" w:author="Jonathan Camilleri" w:date="2025-09-08T18:38:00Z" w16du:dateUtc="2025-09-08T16:38:00Z">
        <w:r w:rsidR="00984B39">
          <w:t>53%</w:t>
        </w:r>
      </w:ins>
      <w:r w:rsidRPr="007E028E">
        <w:t xml:space="preserve">), while traditional APR baselines solved </w:t>
      </w:r>
      <w:del w:id="819" w:author="Jonathan Camilleri" w:date="2025-09-08T18:38:00Z" w16du:dateUtc="2025-09-08T16:38:00Z">
        <w:r w:rsidRPr="007E028E" w:rsidDel="00984B39">
          <w:delText>7/40</w:delText>
        </w:r>
      </w:del>
      <w:ins w:id="820" w:author="Jonathan Camilleri" w:date="2025-09-08T18:38:00Z" w16du:dateUtc="2025-09-08T16:38:00Z">
        <w:r w:rsidR="00984B39">
          <w:t>18%</w:t>
        </w:r>
      </w:ins>
      <w:r w:rsidRPr="007E028E">
        <w:t xml:space="preserve"> under a stricter generalization check, indicating that large portions of true faults remained unsolved without additional guidance [4].  Taken together, the specifics from both studies point to the same grading methods, without precise, task-oriented guidance, LLMs yield unstable and incomplete results (ChatGPT </w:t>
      </w:r>
      <w:del w:id="821" w:author="Jonathan Camilleri" w:date="2025-09-08T18:38:00Z" w16du:dateUtc="2025-09-08T16:38:00Z">
        <w:r w:rsidRPr="007E028E" w:rsidDel="00984B39">
          <w:delText>19/40</w:delText>
        </w:r>
      </w:del>
      <w:ins w:id="822" w:author="Jonathan Camilleri" w:date="2025-09-08T18:38:00Z" w16du:dateUtc="2025-09-08T16:38:00Z">
        <w:r w:rsidR="00984B39">
          <w:t>48%</w:t>
        </w:r>
      </w:ins>
      <w:r w:rsidRPr="007E028E">
        <w:t xml:space="preserve"> for Sobania et al. and ours </w:t>
      </w:r>
      <w:del w:id="823" w:author="Jonathan Camilleri" w:date="2025-09-08T18:38:00Z" w16du:dateUtc="2025-09-08T16:38:00Z">
        <w:r w:rsidRPr="007E028E" w:rsidDel="00984B39">
          <w:delText>34/120</w:delText>
        </w:r>
      </w:del>
      <w:ins w:id="824" w:author="Jonathan Camilleri" w:date="2025-09-08T18:38:00Z" w16du:dateUtc="2025-09-08T16:38:00Z">
        <w:r w:rsidR="00984B39">
          <w:t>28%</w:t>
        </w:r>
      </w:ins>
      <w:r w:rsidRPr="007E028E">
        <w:t xml:space="preserve"> under Broad), whereas clearer objectives and structured constraints materially improve out comes (ours </w:t>
      </w:r>
      <w:del w:id="825" w:author="Jonathan Camilleri" w:date="2025-09-08T18:38:00Z" w16du:dateUtc="2025-09-08T16:38:00Z">
        <w:r w:rsidRPr="007E028E" w:rsidDel="00984B39">
          <w:delText>73/120</w:delText>
        </w:r>
      </w:del>
      <w:ins w:id="826" w:author="Jonathan Camilleri" w:date="2025-09-08T18:38:00Z" w16du:dateUtc="2025-09-08T16:38:00Z">
        <w:r w:rsidR="00984B39">
          <w:t>61%</w:t>
        </w:r>
      </w:ins>
      <w:r w:rsidRPr="007E028E">
        <w:t xml:space="preserve"> under Specific), with Sobania et al. further showing that targeted follow-up hints can raise ChatGPT’s solved set to </w:t>
      </w:r>
      <w:del w:id="827" w:author="Jonathan Camilleri" w:date="2025-09-08T18:39:00Z" w16du:dateUtc="2025-09-08T16:39:00Z">
        <w:r w:rsidRPr="007E028E" w:rsidDel="00984B39">
          <w:delText>31/40</w:delText>
        </w:r>
      </w:del>
      <w:ins w:id="828" w:author="Jonathan Camilleri" w:date="2025-09-08T18:39:00Z" w16du:dateUtc="2025-09-08T16:39:00Z">
        <w:r w:rsidR="00984B39">
          <w:t>78%</w:t>
        </w:r>
      </w:ins>
      <w:r w:rsidRPr="007E028E">
        <w:t xml:space="preserve"> when additional problem information is supplied.</w:t>
      </w:r>
      <w:commentRangeEnd w:id="803"/>
      <w:r w:rsidR="004C3651">
        <w:rPr>
          <w:rStyle w:val="CommentReference"/>
        </w:rPr>
        <w:commentReference w:id="803"/>
      </w:r>
      <w:commentRangeEnd w:id="804"/>
      <w:r w:rsidR="00A1052B">
        <w:rPr>
          <w:rStyle w:val="CommentReference"/>
        </w:rPr>
        <w:commentReference w:id="804"/>
      </w:r>
    </w:p>
    <w:p w14:paraId="4C61B517" w14:textId="46B32961" w:rsidR="00A1052B" w:rsidRDefault="00A1052B" w:rsidP="007C287A">
      <w:pPr>
        <w:rPr>
          <w:ins w:id="829" w:author="Jonathan Camilleri" w:date="2025-09-08T18:39:00Z" w16du:dateUtc="2025-09-08T16:39:00Z"/>
        </w:rPr>
      </w:pPr>
      <w:ins w:id="830" w:author="Jonathan Camilleri" w:date="2025-09-08T18:50:00Z" w16du:dateUtc="2025-09-08T16:50:00Z">
        <w:r>
          <w:rPr>
            <w:noProof/>
          </w:rPr>
          <w:drawing>
            <wp:inline distT="0" distB="0" distL="0" distR="0" wp14:anchorId="624757CF" wp14:editId="14B17D7F">
              <wp:extent cx="5486400" cy="3200400"/>
              <wp:effectExtent l="0" t="0" r="0" b="0"/>
              <wp:docPr id="47501687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527A076F" w14:textId="3ED11CC2" w:rsidR="00984B39" w:rsidRDefault="00984B39" w:rsidP="00984B39">
      <w:pPr>
        <w:pStyle w:val="Caption"/>
        <w:jc w:val="center"/>
      </w:pPr>
      <w:del w:id="831" w:author="Jonathan Camilleri" w:date="2025-09-08T18:54:00Z" w16du:dateUtc="2025-09-08T16:54:00Z">
        <w:r w:rsidDel="00A1052B">
          <w:delText xml:space="preserve">Table </w:delText>
        </w:r>
        <w:r w:rsidRPr="00A1052B" w:rsidDel="00A1052B">
          <w:rPr>
            <w:b/>
            <w:bCs/>
            <w:rPrChange w:id="832" w:author="Jonathan Camilleri" w:date="2025-09-08T18:54:00Z" w16du:dateUtc="2025-09-08T16:54:00Z">
              <w:rPr/>
            </w:rPrChange>
          </w:rPr>
          <w:delText>16</w:delText>
        </w:r>
      </w:del>
      <w:ins w:id="833" w:author="Jonathan Camilleri" w:date="2025-09-08T18:54:00Z" w16du:dateUtc="2025-09-08T16:54:00Z">
        <w:r w:rsidR="00A1052B" w:rsidRPr="00A1052B">
          <w:rPr>
            <w:b/>
            <w:bCs/>
            <w:rPrChange w:id="834" w:author="Jonathan Camilleri" w:date="2025-09-08T18:54:00Z" w16du:dateUtc="2025-09-08T16:54:00Z">
              <w:rPr/>
            </w:rPrChange>
          </w:rPr>
          <w:t xml:space="preserve">Figure </w:t>
        </w:r>
      </w:ins>
      <w:ins w:id="835" w:author="Jonathan Camilleri" w:date="2025-09-08T19:11:00Z" w16du:dateUtc="2025-09-08T17:11:00Z">
        <w:r w:rsidR="00454E52">
          <w:rPr>
            <w:b/>
            <w:bCs/>
          </w:rPr>
          <w:t>7</w:t>
        </w:r>
      </w:ins>
      <w:r>
        <w:t xml:space="preserve">: </w:t>
      </w:r>
      <w:r>
        <w:t>Comparison</w:t>
      </w:r>
      <w:r>
        <w:t xml:space="preserve"> of this study’s Scores and </w:t>
      </w:r>
      <w:r>
        <w:t>cross-referenced research</w:t>
      </w:r>
      <w:ins w:id="836" w:author="Jonathan Camilleri" w:date="2025-09-08T18:40:00Z" w16du:dateUtc="2025-09-08T16:40:00Z">
        <w:r>
          <w:t xml:space="preserve"> </w:t>
        </w:r>
      </w:ins>
      <w:r>
        <w:t>scores</w:t>
      </w:r>
    </w:p>
    <w:p w14:paraId="5B86CED9" w14:textId="77777777" w:rsidR="00984B39" w:rsidRDefault="00984B39" w:rsidP="007C287A"/>
    <w:p w14:paraId="526F2E16" w14:textId="77777777" w:rsidR="000B22FD" w:rsidRPr="007C287A" w:rsidRDefault="000B22FD" w:rsidP="007C287A"/>
    <w:p w14:paraId="6089C8AF" w14:textId="3BA3252D" w:rsidR="00F3778B" w:rsidRDefault="00F3778B" w:rsidP="00F3778B">
      <w:pPr>
        <w:pStyle w:val="Heading2"/>
      </w:pPr>
      <w:bookmarkStart w:id="837" w:name="_Toc208251945"/>
      <w:commentRangeStart w:id="838"/>
      <w:commentRangeStart w:id="839"/>
      <w:r>
        <w:lastRenderedPageBreak/>
        <w:t>4.4 Overall Test Cases Assessment</w:t>
      </w:r>
      <w:bookmarkEnd w:id="837"/>
    </w:p>
    <w:tbl>
      <w:tblPr>
        <w:tblStyle w:val="TableGrid"/>
        <w:tblpPr w:leftFromText="180" w:rightFromText="180" w:vertAnchor="text" w:tblpY="3247"/>
        <w:tblW w:w="0" w:type="auto"/>
        <w:tblLook w:val="04A0" w:firstRow="1" w:lastRow="0" w:firstColumn="1" w:lastColumn="0" w:noHBand="0" w:noVBand="1"/>
      </w:tblPr>
      <w:tblGrid>
        <w:gridCol w:w="4503"/>
        <w:gridCol w:w="4503"/>
        <w:tblGridChange w:id="840">
          <w:tblGrid>
            <w:gridCol w:w="4503"/>
            <w:gridCol w:w="4503"/>
          </w:tblGrid>
        </w:tblGridChange>
      </w:tblGrid>
      <w:tr w:rsidR="00454E52" w14:paraId="2D2F9B92" w14:textId="77777777" w:rsidTr="00454E52">
        <w:trPr>
          <w:ins w:id="841" w:author="Jonathan Camilleri" w:date="2025-09-08T19:12:00Z" w16du:dateUtc="2025-09-08T17:12:00Z"/>
        </w:trPr>
        <w:tc>
          <w:tcPr>
            <w:tcW w:w="4503" w:type="dxa"/>
            <w:tcBorders>
              <w:top w:val="single" w:sz="8" w:space="0" w:color="auto"/>
              <w:left w:val="single" w:sz="8" w:space="0" w:color="auto"/>
              <w:bottom w:val="single" w:sz="8" w:space="0" w:color="auto"/>
              <w:right w:val="single" w:sz="8" w:space="0" w:color="auto"/>
            </w:tcBorders>
          </w:tcPr>
          <w:p w14:paraId="121B9D8B" w14:textId="77777777" w:rsidR="00454E52" w:rsidRPr="00D4646E" w:rsidRDefault="00454E52" w:rsidP="00454E52">
            <w:pPr>
              <w:jc w:val="center"/>
              <w:rPr>
                <w:ins w:id="842" w:author="Jonathan Camilleri" w:date="2025-09-08T19:12:00Z" w16du:dateUtc="2025-09-08T17:12:00Z"/>
                <w:b/>
                <w:bCs/>
              </w:rPr>
            </w:pPr>
            <w:ins w:id="843" w:author="Jonathan Camilleri" w:date="2025-09-08T19:12:00Z" w16du:dateUtc="2025-09-08T17:12:00Z">
              <w:r>
                <w:rPr>
                  <w:b/>
                  <w:bCs/>
                </w:rPr>
                <w:t>Test Case</w:t>
              </w:r>
            </w:ins>
          </w:p>
        </w:tc>
        <w:tc>
          <w:tcPr>
            <w:tcW w:w="4503" w:type="dxa"/>
            <w:tcBorders>
              <w:top w:val="single" w:sz="8" w:space="0" w:color="auto"/>
              <w:left w:val="single" w:sz="8" w:space="0" w:color="auto"/>
              <w:bottom w:val="single" w:sz="8" w:space="0" w:color="auto"/>
              <w:right w:val="single" w:sz="8" w:space="0" w:color="auto"/>
            </w:tcBorders>
          </w:tcPr>
          <w:p w14:paraId="48778B80" w14:textId="77777777" w:rsidR="00454E52" w:rsidRPr="00D4646E" w:rsidRDefault="00454E52" w:rsidP="00454E52">
            <w:pPr>
              <w:jc w:val="center"/>
              <w:rPr>
                <w:ins w:id="844" w:author="Jonathan Camilleri" w:date="2025-09-08T19:12:00Z" w16du:dateUtc="2025-09-08T17:12:00Z"/>
                <w:b/>
                <w:bCs/>
              </w:rPr>
            </w:pPr>
            <w:ins w:id="845" w:author="Jonathan Camilleri" w:date="2025-09-08T19:12:00Z" w16du:dateUtc="2025-09-08T17:12:00Z">
              <w:r w:rsidRPr="00D4646E">
                <w:rPr>
                  <w:b/>
                  <w:bCs/>
                </w:rPr>
                <w:t>PP Score</w:t>
              </w:r>
            </w:ins>
          </w:p>
        </w:tc>
      </w:tr>
      <w:tr w:rsidR="00454E52" w14:paraId="75086F0B" w14:textId="77777777" w:rsidTr="00454E52">
        <w:trPr>
          <w:ins w:id="846" w:author="Jonathan Camilleri" w:date="2025-09-08T19:12:00Z" w16du:dateUtc="2025-09-08T17:12:00Z"/>
        </w:trPr>
        <w:tc>
          <w:tcPr>
            <w:tcW w:w="4503" w:type="dxa"/>
            <w:tcBorders>
              <w:top w:val="single" w:sz="8" w:space="0" w:color="auto"/>
            </w:tcBorders>
          </w:tcPr>
          <w:p w14:paraId="1670035D" w14:textId="77777777" w:rsidR="00454E52" w:rsidRDefault="00454E52" w:rsidP="00454E52">
            <w:pPr>
              <w:jc w:val="center"/>
              <w:rPr>
                <w:ins w:id="847" w:author="Jonathan Camilleri" w:date="2025-09-08T19:12:00Z" w16du:dateUtc="2025-09-08T17:12:00Z"/>
              </w:rPr>
            </w:pPr>
            <w:ins w:id="848" w:author="Jonathan Camilleri" w:date="2025-09-08T19:12:00Z" w16du:dateUtc="2025-09-08T17:12:00Z">
              <w:r>
                <w:t>Broad</w:t>
              </w:r>
            </w:ins>
          </w:p>
        </w:tc>
        <w:tc>
          <w:tcPr>
            <w:tcW w:w="4503" w:type="dxa"/>
            <w:tcBorders>
              <w:top w:val="single" w:sz="8" w:space="0" w:color="auto"/>
            </w:tcBorders>
          </w:tcPr>
          <w:p w14:paraId="623DB9A9" w14:textId="77777777" w:rsidR="00454E52" w:rsidRDefault="00454E52" w:rsidP="00454E52">
            <w:pPr>
              <w:jc w:val="center"/>
              <w:rPr>
                <w:ins w:id="849" w:author="Jonathan Camilleri" w:date="2025-09-08T19:12:00Z" w16du:dateUtc="2025-09-08T17:12:00Z"/>
              </w:rPr>
            </w:pPr>
            <w:ins w:id="850" w:author="Jonathan Camilleri" w:date="2025-09-08T19:12:00Z" w16du:dateUtc="2025-09-08T17:12:00Z">
              <w:r>
                <w:t>28%</w:t>
              </w:r>
            </w:ins>
          </w:p>
        </w:tc>
      </w:tr>
      <w:tr w:rsidR="00454E52" w14:paraId="27867951" w14:textId="77777777" w:rsidTr="00454E52">
        <w:trPr>
          <w:ins w:id="851" w:author="Jonathan Camilleri" w:date="2025-09-08T19:12:00Z" w16du:dateUtc="2025-09-08T17:12:00Z"/>
        </w:trPr>
        <w:tc>
          <w:tcPr>
            <w:tcW w:w="4503" w:type="dxa"/>
          </w:tcPr>
          <w:p w14:paraId="5F98F35A" w14:textId="77777777" w:rsidR="00454E52" w:rsidRDefault="00454E52" w:rsidP="00454E52">
            <w:pPr>
              <w:jc w:val="center"/>
              <w:rPr>
                <w:ins w:id="852" w:author="Jonathan Camilleri" w:date="2025-09-08T19:12:00Z" w16du:dateUtc="2025-09-08T17:12:00Z"/>
              </w:rPr>
            </w:pPr>
            <w:ins w:id="853" w:author="Jonathan Camilleri" w:date="2025-09-08T19:12:00Z" w16du:dateUtc="2025-09-08T17:12:00Z">
              <w:r>
                <w:t>Mid</w:t>
              </w:r>
            </w:ins>
          </w:p>
        </w:tc>
        <w:tc>
          <w:tcPr>
            <w:tcW w:w="4503" w:type="dxa"/>
          </w:tcPr>
          <w:p w14:paraId="09BCB55D" w14:textId="77777777" w:rsidR="00454E52" w:rsidRDefault="00454E52" w:rsidP="00454E52">
            <w:pPr>
              <w:jc w:val="center"/>
              <w:rPr>
                <w:ins w:id="854" w:author="Jonathan Camilleri" w:date="2025-09-08T19:12:00Z" w16du:dateUtc="2025-09-08T17:12:00Z"/>
              </w:rPr>
            </w:pPr>
            <w:ins w:id="855" w:author="Jonathan Camilleri" w:date="2025-09-08T19:12:00Z" w16du:dateUtc="2025-09-08T17:12:00Z">
              <w:r>
                <w:t>33%</w:t>
              </w:r>
            </w:ins>
          </w:p>
        </w:tc>
      </w:tr>
      <w:tr w:rsidR="00454E52" w14:paraId="001E920A" w14:textId="77777777" w:rsidTr="00454E52">
        <w:trPr>
          <w:ins w:id="856" w:author="Jonathan Camilleri" w:date="2025-09-08T19:12:00Z" w16du:dateUtc="2025-09-08T17:12:00Z"/>
        </w:trPr>
        <w:tc>
          <w:tcPr>
            <w:tcW w:w="4503" w:type="dxa"/>
          </w:tcPr>
          <w:p w14:paraId="6CE8EBAB" w14:textId="77777777" w:rsidR="00454E52" w:rsidRDefault="00454E52" w:rsidP="00454E52">
            <w:pPr>
              <w:jc w:val="center"/>
              <w:rPr>
                <w:ins w:id="857" w:author="Jonathan Camilleri" w:date="2025-09-08T19:12:00Z" w16du:dateUtc="2025-09-08T17:12:00Z"/>
              </w:rPr>
            </w:pPr>
            <w:ins w:id="858" w:author="Jonathan Camilleri" w:date="2025-09-08T19:12:00Z" w16du:dateUtc="2025-09-08T17:12:00Z">
              <w:r>
                <w:t>Specific</w:t>
              </w:r>
            </w:ins>
          </w:p>
        </w:tc>
        <w:tc>
          <w:tcPr>
            <w:tcW w:w="4503" w:type="dxa"/>
          </w:tcPr>
          <w:p w14:paraId="3EA5F7C2" w14:textId="77777777" w:rsidR="00454E52" w:rsidRDefault="00454E52" w:rsidP="00454E52">
            <w:pPr>
              <w:jc w:val="center"/>
              <w:rPr>
                <w:ins w:id="859" w:author="Jonathan Camilleri" w:date="2025-09-08T19:12:00Z" w16du:dateUtc="2025-09-08T17:12:00Z"/>
              </w:rPr>
            </w:pPr>
            <w:ins w:id="860" w:author="Jonathan Camilleri" w:date="2025-09-08T19:12:00Z" w16du:dateUtc="2025-09-08T17:12:00Z">
              <w:r>
                <w:t>61%</w:t>
              </w:r>
            </w:ins>
          </w:p>
        </w:tc>
      </w:tr>
    </w:tbl>
    <w:p w14:paraId="6A545D84" w14:textId="6ABE700A" w:rsidR="003177C7" w:rsidDel="00454E52" w:rsidRDefault="003177C7" w:rsidP="003177C7">
      <w:pPr>
        <w:rPr>
          <w:del w:id="861" w:author="Jonathan Camilleri" w:date="2025-09-08T19:12:00Z" w16du:dateUtc="2025-09-08T17:12:00Z"/>
        </w:rPr>
      </w:pPr>
      <w:r>
        <w:t>Across all three test cases, a clear progression was observed in the model’s ability to detect benchmark-aligned errors, with accuracy increasing as prompts became more specific and guidance was made more explicit. The Broad prompt identified 3</w:t>
      </w:r>
      <w:r w:rsidR="00320E75">
        <w:t>3</w:t>
      </w:r>
      <w:r>
        <w:t xml:space="preserve"> out of 120 misconfigurations (28%), the Mid prompt rose slightly to 39 out of 120 (33%), while the Specific prompt achieved 73 out of 120 (61%). This steady improvement demonstrated that prompt engineering plays a pivotal role in shaping the reasoning process of large language models, validating the central hypothesis of this study that the precision and structure of prompts directly influence compliance assessment </w:t>
      </w:r>
      <w:proofErr w:type="spellStart"/>
      <w:r>
        <w:t>performance.</w:t>
      </w:r>
    </w:p>
    <w:p w14:paraId="585D9A88" w14:textId="620C7D88" w:rsidR="00454E52" w:rsidRDefault="00454E52" w:rsidP="003315B0">
      <w:pPr>
        <w:pStyle w:val="Caption"/>
        <w:jc w:val="center"/>
        <w:rPr>
          <w:ins w:id="862" w:author="Jonathan Camilleri" w:date="2025-09-08T19:12:00Z" w16du:dateUtc="2025-09-08T17:12:00Z"/>
        </w:rPr>
        <w:pPrChange w:id="863" w:author="Jonathan Camilleri" w:date="2025-09-08T19:53:00Z" w16du:dateUtc="2025-09-08T17:53:00Z">
          <w:pPr/>
        </w:pPrChange>
      </w:pPr>
      <w:ins w:id="864" w:author="Jonathan Camilleri" w:date="2025-09-08T19:12:00Z" w16du:dateUtc="2025-09-08T17:12:00Z">
        <w:r w:rsidRPr="00454E52">
          <w:rPr>
            <w:b/>
            <w:bCs/>
            <w:rPrChange w:id="865" w:author="Jonathan Camilleri" w:date="2025-09-08T19:13:00Z" w16du:dateUtc="2025-09-08T17:13:00Z">
              <w:rPr/>
            </w:rPrChange>
          </w:rPr>
          <w:t>Table</w:t>
        </w:r>
        <w:proofErr w:type="spellEnd"/>
        <w:r w:rsidRPr="00454E52">
          <w:rPr>
            <w:b/>
            <w:bCs/>
            <w:rPrChange w:id="866" w:author="Jonathan Camilleri" w:date="2025-09-08T19:13:00Z" w16du:dateUtc="2025-09-08T17:13:00Z">
              <w:rPr/>
            </w:rPrChange>
          </w:rPr>
          <w:t xml:space="preserve"> </w:t>
        </w:r>
        <w:r w:rsidRPr="00454E52">
          <w:rPr>
            <w:b/>
            <w:bCs/>
            <w:rPrChange w:id="867" w:author="Jonathan Camilleri" w:date="2025-09-08T19:13:00Z" w16du:dateUtc="2025-09-08T17:13:00Z">
              <w:rPr/>
            </w:rPrChange>
          </w:rPr>
          <w:t>16:</w:t>
        </w:r>
        <w:r>
          <w:t xml:space="preserve"> Results Summary</w:t>
        </w:r>
      </w:ins>
    </w:p>
    <w:p w14:paraId="7C686AE9" w14:textId="0482F0E7" w:rsidR="003E5119" w:rsidDel="00454E52" w:rsidRDefault="003E5119" w:rsidP="003177C7">
      <w:pPr>
        <w:rPr>
          <w:del w:id="868" w:author="Jonathan Camilleri" w:date="2025-09-08T19:12:00Z" w16du:dateUtc="2025-09-08T17:12:00Z"/>
        </w:rPr>
      </w:pPr>
    </w:p>
    <w:p w14:paraId="4A007216" w14:textId="7FEAF77B" w:rsidR="003177C7" w:rsidRDefault="003177C7" w:rsidP="003177C7">
      <w:r>
        <w:t xml:space="preserve">At the protocol level, results highlighted persistent patterns of strength and weakness. OSPF consistently achieved the highest scores across all prompt types, suggesting that the models possess stronger embedded knowledge and rule application capacity for this protocol compared to others. By contract, EIGRP and RIP were the weakest domains throughout, with frequent failures to detect critical commands. </w:t>
      </w:r>
      <w:r w:rsidR="00B127BF">
        <w:t>These discrepancies underscore the uneven distribution of protocol knowledge within the models and highlight the importance of scope-specific evaluation.</w:t>
      </w:r>
    </w:p>
    <w:p w14:paraId="4F746A6B" w14:textId="6792E9D5" w:rsidR="00B127BF" w:rsidRDefault="00B127BF" w:rsidP="003177C7">
      <w:del w:id="869" w:author="Jonathan Camilleri" w:date="2025-09-08T18:58:00Z" w16du:dateUtc="2025-09-08T16:58:00Z">
        <w:r w:rsidDel="003E5119">
          <w:delText xml:space="preserve">Qualitative analysis showed that </w:delText>
        </w:r>
      </w:del>
      <w:ins w:id="870" w:author="Jonathan Camilleri" w:date="2025-09-08T18:58:00Z" w16du:dateUtc="2025-09-08T16:58:00Z">
        <w:r w:rsidR="003E5119">
          <w:t>A</w:t>
        </w:r>
      </w:ins>
      <w:del w:id="871" w:author="Jonathan Camilleri" w:date="2025-09-08T18:58:00Z" w16du:dateUtc="2025-09-08T16:58:00Z">
        <w:r w:rsidDel="003E5119">
          <w:delText>a</w:delText>
        </w:r>
      </w:del>
      <w:r>
        <w:t>s the prompts progressed, the model’s outputs shifted from short, vague and list-like responses to longer, compliance-oriented explanations and finally to structured checklist-like reasoning anchored in CIS standards. However, even when benchmark excerpts were explicitly attached in the Specific case, the models continued to reference external sources, including Cisco documentation, NIST guidelines and real-world practices. This behaviour indicated that while LLMs can be directed toward authoritative standards, they cannot be fully constrained to them, raising concerns for professional use cases where strict adherence is a must.</w:t>
      </w:r>
    </w:p>
    <w:p w14:paraId="537CA285" w14:textId="5F7F6BA2" w:rsidR="00B127BF" w:rsidRDefault="00B127BF" w:rsidP="003177C7">
      <w:pPr>
        <w:rPr>
          <w:ins w:id="872" w:author="Jonathan Camilleri" w:date="2025-09-08T18:55:00Z" w16du:dateUtc="2025-09-08T16:55:00Z"/>
        </w:rPr>
      </w:pPr>
      <w:r>
        <w:t xml:space="preserve">Taken together, these findings demonstrate both the potential and the limitations of LLMs in network configuration auditing. Prompt engineering was shown to markedly improve accuracy, yet detection remained inconsistent and heavily protocol-dependent, with many critical requirements still </w:t>
      </w:r>
      <w:r>
        <w:lastRenderedPageBreak/>
        <w:t>overlooked. While the Specific prompt achieved the highest accuracy, its 61% detection rate remains insufficient for production environments where full compliance is non-negotiable. These outcomes confirm that LLMs cannot yet replace formal auditing tools, but they do provide evidence that with carefully constructed prompts and controlled datasets, they can be leveraged as support tools in compliance checking workflows.</w:t>
      </w:r>
      <w:commentRangeEnd w:id="838"/>
      <w:r w:rsidR="004C3651">
        <w:rPr>
          <w:rStyle w:val="CommentReference"/>
        </w:rPr>
        <w:commentReference w:id="838"/>
      </w:r>
      <w:commentRangeEnd w:id="839"/>
      <w:r w:rsidR="003E5119">
        <w:rPr>
          <w:rStyle w:val="CommentReference"/>
        </w:rPr>
        <w:commentReference w:id="839"/>
      </w:r>
    </w:p>
    <w:p w14:paraId="786F3A73" w14:textId="77777777" w:rsidR="003E5119" w:rsidRDefault="003E5119" w:rsidP="003177C7"/>
    <w:p w14:paraId="58FAAEB4" w14:textId="77777777" w:rsidR="00EB6C1B" w:rsidRDefault="00EB6C1B" w:rsidP="003177C7"/>
    <w:p w14:paraId="7B7A7E17" w14:textId="77777777" w:rsidR="00EB6C1B" w:rsidRDefault="00EB6C1B" w:rsidP="003177C7"/>
    <w:p w14:paraId="7014414C" w14:textId="77777777" w:rsidR="00EB6C1B" w:rsidRDefault="00EB6C1B" w:rsidP="003177C7"/>
    <w:p w14:paraId="206FB7E7" w14:textId="77777777" w:rsidR="00EB6C1B" w:rsidRDefault="00EB6C1B" w:rsidP="003177C7"/>
    <w:p w14:paraId="3B8AC7E8" w14:textId="77777777" w:rsidR="00EB6C1B" w:rsidRDefault="00EB6C1B" w:rsidP="003177C7"/>
    <w:p w14:paraId="45B0E29B" w14:textId="77777777" w:rsidR="00EB6C1B" w:rsidRDefault="00EB6C1B" w:rsidP="003177C7"/>
    <w:p w14:paraId="3693ACD5" w14:textId="77777777" w:rsidR="00EB6C1B" w:rsidRDefault="00EB6C1B" w:rsidP="003177C7"/>
    <w:p w14:paraId="4315D31A" w14:textId="77777777" w:rsidR="00EB6C1B" w:rsidRDefault="00EB6C1B" w:rsidP="003177C7"/>
    <w:p w14:paraId="4CAD7863" w14:textId="77777777" w:rsidR="00EB6C1B" w:rsidRDefault="00EB6C1B" w:rsidP="003177C7"/>
    <w:p w14:paraId="41F89213" w14:textId="77777777" w:rsidR="00EB6C1B" w:rsidRDefault="00EB6C1B" w:rsidP="003177C7"/>
    <w:p w14:paraId="4F45620A" w14:textId="77777777" w:rsidR="00EB6C1B" w:rsidRDefault="00EB6C1B" w:rsidP="003177C7">
      <w:pPr>
        <w:rPr>
          <w:ins w:id="873" w:author="Jonathan Camilleri" w:date="2025-09-08T19:25:00Z" w16du:dateUtc="2025-09-08T17:25:00Z"/>
        </w:rPr>
      </w:pPr>
    </w:p>
    <w:p w14:paraId="149C339D" w14:textId="77777777" w:rsidR="00C058FE" w:rsidRDefault="00C058FE" w:rsidP="003177C7">
      <w:pPr>
        <w:rPr>
          <w:ins w:id="874" w:author="Jonathan Camilleri" w:date="2025-09-08T19:25:00Z" w16du:dateUtc="2025-09-08T17:25:00Z"/>
        </w:rPr>
      </w:pPr>
    </w:p>
    <w:p w14:paraId="510E30ED" w14:textId="77777777" w:rsidR="00C058FE" w:rsidRDefault="00C058FE" w:rsidP="003177C7">
      <w:pPr>
        <w:rPr>
          <w:ins w:id="875" w:author="Jonathan Camilleri" w:date="2025-09-08T19:25:00Z" w16du:dateUtc="2025-09-08T17:25:00Z"/>
        </w:rPr>
      </w:pPr>
    </w:p>
    <w:p w14:paraId="43DAC101" w14:textId="77777777" w:rsidR="00C058FE" w:rsidRDefault="00C058FE" w:rsidP="003177C7"/>
    <w:p w14:paraId="4530F4C3" w14:textId="77777777" w:rsidR="00EB6C1B" w:rsidRPr="003177C7" w:rsidRDefault="00EB6C1B" w:rsidP="003177C7"/>
    <w:p w14:paraId="0E146B87" w14:textId="4023E25F" w:rsidR="007B4105" w:rsidRDefault="007B4105" w:rsidP="007B4105">
      <w:pPr>
        <w:pStyle w:val="Heading2"/>
      </w:pPr>
      <w:bookmarkStart w:id="876" w:name="_Toc208251946"/>
      <w:r>
        <w:lastRenderedPageBreak/>
        <w:t>References</w:t>
      </w:r>
      <w:bookmarkEnd w:id="876"/>
    </w:p>
    <w:p w14:paraId="3B3B278D" w14:textId="0863A53F" w:rsidR="00B51513" w:rsidRPr="00B51513" w:rsidRDefault="000B22FD" w:rsidP="00B51513">
      <w:r w:rsidRPr="000B22FD">
        <w:t xml:space="preserve">[4] D. Sobania, M. Briesch, C. Hanna, and J. Petke, “An Analysis of the Automatic Bug Fixing Performance of ChatGPT,” in </w:t>
      </w:r>
      <w:r w:rsidRPr="000B22FD">
        <w:rPr>
          <w:i/>
          <w:iCs/>
        </w:rPr>
        <w:t>2023 IEEE/ACM International Workshop on Automated Program Repair (APR)</w:t>
      </w:r>
      <w:r w:rsidRPr="000B22FD">
        <w:t xml:space="preserve">, May 2023, pp. 23–30. doi: </w:t>
      </w:r>
      <w:hyperlink r:id="rId19" w:history="1">
        <w:r w:rsidRPr="000B22FD">
          <w:rPr>
            <w:rStyle w:val="Hyperlink"/>
          </w:rPr>
          <w:t>10.1109/APR59189.2023.00012</w:t>
        </w:r>
      </w:hyperlink>
      <w:r w:rsidRPr="000B22FD">
        <w:t>.</w:t>
      </w:r>
    </w:p>
    <w:p w14:paraId="4E580351" w14:textId="1BD2FDE9" w:rsidR="00B51513" w:rsidRPr="000B22FD" w:rsidRDefault="00B51513" w:rsidP="000B22FD">
      <w:r w:rsidRPr="00B51513">
        <w:t xml:space="preserve">[16] J. Cao, M. Li, M. Wen, and S. Cheung, ‘A study on Prompt Design, Advantages and Limitations of ChatGPT for Deep Learning Program Repair’, Apr. 17, 2023, </w:t>
      </w:r>
      <w:proofErr w:type="spellStart"/>
      <w:r w:rsidRPr="00B51513">
        <w:rPr>
          <w:i/>
          <w:iCs/>
        </w:rPr>
        <w:t>arXiv</w:t>
      </w:r>
      <w:proofErr w:type="spellEnd"/>
      <w:r w:rsidRPr="00B51513">
        <w:t xml:space="preserve">: arXiv:2304.08191. doi: </w:t>
      </w:r>
      <w:hyperlink r:id="rId20" w:history="1">
        <w:r w:rsidRPr="00B51513">
          <w:rPr>
            <w:rStyle w:val="Hyperlink"/>
          </w:rPr>
          <w:t>10.48550/arXiv.2304.08191</w:t>
        </w:r>
      </w:hyperlink>
      <w:r w:rsidRPr="00B51513">
        <w:t>.</w:t>
      </w:r>
    </w:p>
    <w:p w14:paraId="2A389D1D" w14:textId="6C643834" w:rsidR="007B4105" w:rsidRDefault="007B4105" w:rsidP="007B4105">
      <w:r w:rsidRPr="007B4105">
        <w:t>[</w:t>
      </w:r>
      <w:r>
        <w:t>2</w:t>
      </w:r>
      <w:r w:rsidRPr="007B4105">
        <w:t>1]</w:t>
      </w:r>
      <w:r>
        <w:t xml:space="preserve"> </w:t>
      </w:r>
      <w:r w:rsidRPr="007B4105">
        <w:t xml:space="preserve">A. Sare and D. Debono, “The Dual-Edged Sword: The Impact of Large Language Models in Network Infrastructure Security,” Institute of Information and Communication Technology, Malta College of Arts, Science and Technology, 2025. Accessed: Aug. 30, 2025. [Online]. Available: </w:t>
      </w:r>
      <w:hyperlink r:id="rId21" w:history="1">
        <w:r w:rsidR="000B22FD" w:rsidRPr="007B4105">
          <w:rPr>
            <w:rStyle w:val="Hyperlink"/>
          </w:rPr>
          <w:t>https://www.scitepress.org/PersonProfile.aspx?PersonAccountID=SPMqmL3tsi8=&amp;t=1</w:t>
        </w:r>
      </w:hyperlink>
    </w:p>
    <w:p w14:paraId="520CD8AE" w14:textId="77777777" w:rsidR="000B22FD" w:rsidRPr="007B4105" w:rsidRDefault="000B22FD" w:rsidP="007B4105"/>
    <w:p w14:paraId="58F03DEC" w14:textId="77777777" w:rsidR="007B4105" w:rsidRPr="007B4105" w:rsidRDefault="007B4105" w:rsidP="007B4105">
      <w:r w:rsidRPr="007B4105">
        <w:t>‌</w:t>
      </w:r>
    </w:p>
    <w:p w14:paraId="724FB1F3" w14:textId="0DC1E8B2" w:rsidR="007B4105" w:rsidRPr="007B4105" w:rsidRDefault="007B4105" w:rsidP="007B4105"/>
    <w:sectPr w:rsidR="007B4105" w:rsidRPr="007B4105">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David Debono" w:date="2025-09-08T07:22:00Z" w:initials="DD">
    <w:p w14:paraId="547022FD" w14:textId="77777777" w:rsidR="004241E9" w:rsidRDefault="004241E9" w:rsidP="004241E9">
      <w:pPr>
        <w:pStyle w:val="CommentText"/>
      </w:pPr>
      <w:r>
        <w:rPr>
          <w:rStyle w:val="CommentReference"/>
        </w:rPr>
        <w:annotationRef/>
      </w:r>
      <w:r>
        <w:t>I think here it is best to plot percentages. Because if I see 12 errors, or 17 errors, I am not sure what the total amount of errors were. So is 12 or 17 good? Is 3 or 4 good? I don’t know. I have to read the chapter in case.</w:t>
      </w:r>
    </w:p>
  </w:comment>
  <w:comment w:id="6" w:author="Jonathan Camilleri" w:date="2025-09-08T19:04:00Z" w:initials="JC">
    <w:p w14:paraId="23A3BE5B" w14:textId="3CE838E4" w:rsidR="003E5119" w:rsidRDefault="003E5119">
      <w:pPr>
        <w:pStyle w:val="CommentText"/>
      </w:pPr>
      <w:r>
        <w:rPr>
          <w:rStyle w:val="CommentReference"/>
        </w:rPr>
        <w:annotationRef/>
      </w:r>
      <w:r>
        <w:t>Changed into percentages</w:t>
      </w:r>
    </w:p>
  </w:comment>
  <w:comment w:id="8" w:author="David Debono" w:date="2025-09-08T07:52:00Z" w:initials="DD">
    <w:p w14:paraId="314AB2AD" w14:textId="2BE76351" w:rsidR="009D6725" w:rsidRDefault="009D6725" w:rsidP="009D6725">
      <w:pPr>
        <w:pStyle w:val="CommentText"/>
      </w:pPr>
      <w:r>
        <w:rPr>
          <w:rStyle w:val="CommentReference"/>
        </w:rPr>
        <w:annotationRef/>
      </w:r>
      <w:r>
        <w:t xml:space="preserve">From the guidelines, the numbering should be Figure 1, not Figure 4.1. Also Figure 1: should be in bold. Please arrange according to </w:t>
      </w:r>
      <w:hyperlink r:id="rId1" w:history="1">
        <w:r w:rsidRPr="00DB61EF">
          <w:rPr>
            <w:rStyle w:val="Hyperlink"/>
          </w:rPr>
          <w:t>https://mcast.edu.mt/wp-content/uploads/DOC_100_CORP_REV_G_DISSERTATION-GUIDELINES-1.pdf</w:t>
        </w:r>
      </w:hyperlink>
      <w:r>
        <w:br/>
      </w:r>
      <w:r>
        <w:br/>
      </w:r>
      <w:r>
        <w:rPr>
          <w:noProof/>
        </w:rPr>
        <w:drawing>
          <wp:inline distT="0" distB="0" distL="0" distR="0" wp14:anchorId="66D9D757" wp14:editId="2A3F32A9">
            <wp:extent cx="4887007" cy="3439005"/>
            <wp:effectExtent l="0" t="0" r="8890" b="9525"/>
            <wp:docPr id="164865667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56679" name="Picture 1648656679" descr="Image"/>
                    <pic:cNvPicPr/>
                  </pic:nvPicPr>
                  <pic:blipFill>
                    <a:blip r:embed="rId2">
                      <a:extLst>
                        <a:ext uri="{28A0092B-C50C-407E-A947-70E740481C1C}">
                          <a14:useLocalDpi xmlns:a14="http://schemas.microsoft.com/office/drawing/2010/main" val="0"/>
                        </a:ext>
                      </a:extLst>
                    </a:blip>
                    <a:stretch>
                      <a:fillRect/>
                    </a:stretch>
                  </pic:blipFill>
                  <pic:spPr>
                    <a:xfrm>
                      <a:off x="0" y="0"/>
                      <a:ext cx="4887007" cy="3439005"/>
                    </a:xfrm>
                    <a:prstGeom prst="rect">
                      <a:avLst/>
                    </a:prstGeom>
                  </pic:spPr>
                </pic:pic>
              </a:graphicData>
            </a:graphic>
          </wp:inline>
        </w:drawing>
      </w:r>
    </w:p>
  </w:comment>
  <w:comment w:id="9" w:author="Jonathan Camilleri" w:date="2025-09-08T19:04:00Z" w:initials="JC">
    <w:p w14:paraId="2C5CC5C1" w14:textId="12A29659" w:rsidR="003E5119" w:rsidRDefault="003E5119">
      <w:pPr>
        <w:pStyle w:val="CommentText"/>
      </w:pPr>
      <w:r>
        <w:rPr>
          <w:rStyle w:val="CommentReference"/>
        </w:rPr>
        <w:annotationRef/>
      </w:r>
      <w:r>
        <w:t>Changed them into figure 1 etc. In overleaf it makes them 4.1 so I thought it was meant to be like that</w:t>
      </w:r>
    </w:p>
  </w:comment>
  <w:comment w:id="10" w:author="David Debono" w:date="2025-09-08T07:49:00Z" w:initials="DD">
    <w:p w14:paraId="763F9131" w14:textId="10D95443" w:rsidR="004B58BD" w:rsidRDefault="004B58BD" w:rsidP="004B58BD">
      <w:pPr>
        <w:pStyle w:val="CommentText"/>
      </w:pPr>
      <w:r>
        <w:rPr>
          <w:rStyle w:val="CommentReference"/>
        </w:rPr>
        <w:annotationRef/>
      </w:r>
      <w:r>
        <w:t>I fixed your tables cause we are still not there. Fix the other tables in the other sections</w:t>
      </w:r>
    </w:p>
  </w:comment>
  <w:comment w:id="11" w:author="Jonathan Camilleri" w:date="2025-09-08T19:04:00Z" w:initials="JC">
    <w:p w14:paraId="6F1DD1C7" w14:textId="517319FE" w:rsidR="003E5119" w:rsidRDefault="003E5119">
      <w:pPr>
        <w:pStyle w:val="CommentText"/>
      </w:pPr>
      <w:r>
        <w:rPr>
          <w:rStyle w:val="CommentReference"/>
        </w:rPr>
        <w:annotationRef/>
      </w:r>
      <w:r>
        <w:t>Done, Thank you and sorry about this</w:t>
      </w:r>
    </w:p>
  </w:comment>
  <w:comment w:id="20" w:author="David Debono" w:date="2025-09-08T08:01:00Z" w:initials="DD">
    <w:p w14:paraId="4771FCCF" w14:textId="77777777" w:rsidR="00D33FC1" w:rsidRDefault="00D33FC1" w:rsidP="00D33FC1">
      <w:pPr>
        <w:pStyle w:val="CommentText"/>
      </w:pPr>
      <w:r>
        <w:rPr>
          <w:rStyle w:val="CommentReference"/>
        </w:rPr>
        <w:annotationRef/>
      </w:r>
      <w:r>
        <w:t>Formatted the table. Review the rest</w:t>
      </w:r>
    </w:p>
  </w:comment>
  <w:comment w:id="21" w:author="Jonathan Camilleri" w:date="2025-09-08T19:05:00Z" w:initials="JC">
    <w:p w14:paraId="32475877" w14:textId="57AB93D3" w:rsidR="003E5119" w:rsidRDefault="003E5119">
      <w:pPr>
        <w:pStyle w:val="CommentText"/>
      </w:pPr>
      <w:r>
        <w:rPr>
          <w:rStyle w:val="CommentReference"/>
        </w:rPr>
        <w:annotationRef/>
      </w:r>
      <w:r>
        <w:t>Done, Thank you</w:t>
      </w:r>
    </w:p>
  </w:comment>
  <w:comment w:id="35" w:author="David Debono" w:date="2025-09-08T08:08:00Z" w:initials="DD">
    <w:p w14:paraId="6C40F7DF" w14:textId="77777777" w:rsidR="00615673" w:rsidRDefault="00615673" w:rsidP="00615673">
      <w:pPr>
        <w:pStyle w:val="CommentText"/>
      </w:pPr>
      <w:r>
        <w:rPr>
          <w:rStyle w:val="CommentReference"/>
        </w:rPr>
        <w:annotationRef/>
      </w:r>
      <w:r>
        <w:t>In RIP you have one which is 100%</w:t>
      </w:r>
    </w:p>
  </w:comment>
  <w:comment w:id="36" w:author="Jonathan Camilleri" w:date="2025-09-08T17:36:00Z" w:initials="JC">
    <w:p w14:paraId="112928D3" w14:textId="50143CCD" w:rsidR="00C76CB2" w:rsidRDefault="00C76CB2">
      <w:pPr>
        <w:pStyle w:val="CommentText"/>
      </w:pPr>
      <w:r>
        <w:rPr>
          <w:rStyle w:val="CommentReference"/>
        </w:rPr>
        <w:annotationRef/>
      </w:r>
      <w:r>
        <w:t>I wasn’t originally going to count it as it is just 1 error and its 1/1. Added it</w:t>
      </w:r>
    </w:p>
  </w:comment>
  <w:comment w:id="43" w:author="David Debono" w:date="2025-09-08T08:10:00Z" w:initials="DD">
    <w:p w14:paraId="574F2BF6" w14:textId="77777777" w:rsidR="00C17B3A" w:rsidRDefault="00C17B3A" w:rsidP="00C17B3A">
      <w:pPr>
        <w:pStyle w:val="CommentText"/>
      </w:pPr>
      <w:r>
        <w:rPr>
          <w:rStyle w:val="CommentReference"/>
        </w:rPr>
        <w:annotationRef/>
      </w:r>
      <w:r>
        <w:t>I would not give examples of AAA and OSPF configs not detected. They are in the table. I think the conclusion is that there were a number of misconfigurations that were not detected, but the worst were for EIGRP and RIP.</w:t>
      </w:r>
    </w:p>
  </w:comment>
  <w:comment w:id="44" w:author="Jonathan Camilleri" w:date="2025-09-08T17:45:00Z" w:initials="JC">
    <w:p w14:paraId="0108911B" w14:textId="2461E9E5" w:rsidR="00842715" w:rsidRDefault="00842715">
      <w:pPr>
        <w:pStyle w:val="CommentText"/>
      </w:pPr>
      <w:r>
        <w:rPr>
          <w:rStyle w:val="CommentReference"/>
        </w:rPr>
        <w:annotationRef/>
      </w:r>
      <w:r>
        <w:t>Removed comparisons and reworded paragraphs to state that EIGRP and RIP had too low detection rates to mention</w:t>
      </w:r>
    </w:p>
  </w:comment>
  <w:comment w:id="47" w:author="David Debono" w:date="2025-09-08T08:16:00Z" w:initials="DD">
    <w:p w14:paraId="5886FC2B" w14:textId="77777777" w:rsidR="00532759" w:rsidRDefault="00532759" w:rsidP="00532759">
      <w:pPr>
        <w:pStyle w:val="CommentText"/>
      </w:pPr>
      <w:r>
        <w:rPr>
          <w:rStyle w:val="CommentReference"/>
        </w:rPr>
        <w:annotationRef/>
      </w:r>
      <w:r>
        <w:t>I think this shows that he is detecting that it is a Cisco configuration, and reasoned also well that the security standards related to Cisco are Cisco, CIS and NIST which are actually those who talk about security. And that’s very good reasoning. What I would have asked him is the versions to see if he is using the right benchmarks or old benchmarks. Also interesting to see what Cisco references he found in terms of security and NIST which I think you never mentioned even in your Lit Review. Not sure</w:t>
      </w:r>
    </w:p>
  </w:comment>
  <w:comment w:id="48" w:author="Jonathan Camilleri" w:date="2025-09-08T19:06:00Z" w:initials="JC">
    <w:p w14:paraId="66EF71C7" w14:textId="1DB95B90" w:rsidR="006E66FC" w:rsidRDefault="006E66FC">
      <w:pPr>
        <w:pStyle w:val="CommentText"/>
      </w:pPr>
      <w:r>
        <w:rPr>
          <w:rStyle w:val="CommentReference"/>
        </w:rPr>
        <w:annotationRef/>
      </w:r>
      <w:r>
        <w:t xml:space="preserve">I would add this but I feel like we are running out of time, If we have time later then I will add it. </w:t>
      </w:r>
    </w:p>
  </w:comment>
  <w:comment w:id="49" w:author="David Debono" w:date="2025-09-08T08:12:00Z" w:initials="DD">
    <w:p w14:paraId="14109F52" w14:textId="02D7AD6D" w:rsidR="008C6F9E" w:rsidRDefault="008C6F9E" w:rsidP="008C6F9E">
      <w:pPr>
        <w:pStyle w:val="CommentText"/>
      </w:pPr>
      <w:r>
        <w:rPr>
          <w:rStyle w:val="CommentReference"/>
        </w:rPr>
        <w:annotationRef/>
      </w:r>
      <w:r>
        <w:t>Fixed it for you</w:t>
      </w:r>
    </w:p>
  </w:comment>
  <w:comment w:id="50" w:author="Jonathan Camilleri" w:date="2025-09-08T17:36:00Z" w:initials="JC">
    <w:p w14:paraId="171441EA" w14:textId="3E31957F" w:rsidR="00C76CB2" w:rsidRDefault="00C76CB2">
      <w:pPr>
        <w:pStyle w:val="CommentText"/>
      </w:pPr>
      <w:r>
        <w:rPr>
          <w:rStyle w:val="CommentReference"/>
        </w:rPr>
        <w:annotationRef/>
      </w:r>
      <w:r>
        <w:t>Thank you</w:t>
      </w:r>
    </w:p>
  </w:comment>
  <w:comment w:id="57" w:author="David Debono" w:date="2025-09-04T22:01:00Z" w:initials="DD">
    <w:p w14:paraId="05E2427F" w14:textId="26AA5454" w:rsidR="00A01AE0" w:rsidRDefault="00A01AE0" w:rsidP="00A01AE0">
      <w:pPr>
        <w:pStyle w:val="CommentText"/>
      </w:pPr>
      <w:r>
        <w:rPr>
          <w:rStyle w:val="CommentReference"/>
        </w:rPr>
        <w:annotationRef/>
      </w:r>
      <w:r>
        <w:t xml:space="preserve">This is nothing “qualitative”. You just pasted an output and it’s a normal output of an LLM with points. Not sure </w:t>
      </w:r>
      <w:proofErr w:type="spellStart"/>
      <w:r>
        <w:t>whats</w:t>
      </w:r>
      <w:proofErr w:type="spellEnd"/>
      <w:r>
        <w:t xml:space="preserve"> “qualitative patterns” for you. Also in the other sections you pasted the same thing without even describing anything about the output. </w:t>
      </w:r>
      <w:proofErr w:type="spellStart"/>
      <w:r>
        <w:t>Boq</w:t>
      </w:r>
      <w:proofErr w:type="spellEnd"/>
      <w:r>
        <w:t xml:space="preserve">. Again </w:t>
      </w:r>
      <w:proofErr w:type="spellStart"/>
      <w:r>
        <w:t>traskuragni</w:t>
      </w:r>
      <w:proofErr w:type="spellEnd"/>
      <w:r>
        <w:t>.</w:t>
      </w:r>
    </w:p>
  </w:comment>
  <w:comment w:id="58" w:author="Jonathan Camilleri" w:date="2025-09-06T15:09:00Z" w:initials="JC">
    <w:p w14:paraId="374983EB" w14:textId="711A8A4B" w:rsidR="002778B2" w:rsidRDefault="002778B2">
      <w:pPr>
        <w:pStyle w:val="CommentText"/>
      </w:pPr>
      <w:r>
        <w:rPr>
          <w:rStyle w:val="CommentReference"/>
        </w:rPr>
        <w:annotationRef/>
      </w:r>
      <w:r>
        <w:t xml:space="preserve">The output is as mentioned in the Figure, an Example of one of the outputs. The other outputs were </w:t>
      </w:r>
      <w:proofErr w:type="spellStart"/>
      <w:r>
        <w:t>analyzed</w:t>
      </w:r>
      <w:proofErr w:type="spellEnd"/>
      <w:r>
        <w:t xml:space="preserve"> and outputted similar responses</w:t>
      </w:r>
    </w:p>
  </w:comment>
  <w:comment w:id="59" w:author="David Debono" w:date="2025-09-08T08:22:00Z" w:initials="DD">
    <w:p w14:paraId="10601ED6" w14:textId="77777777" w:rsidR="00976C8A" w:rsidRDefault="00976C8A" w:rsidP="00976C8A">
      <w:pPr>
        <w:pStyle w:val="CommentText"/>
      </w:pPr>
      <w:r>
        <w:rPr>
          <w:rStyle w:val="CommentReference"/>
        </w:rPr>
        <w:annotationRef/>
      </w:r>
      <w:r>
        <w:t xml:space="preserve">What I meant is that if you wanted to qualitatively analyse </w:t>
      </w:r>
      <w:proofErr w:type="spellStart"/>
      <w:r>
        <w:t>whats</w:t>
      </w:r>
      <w:proofErr w:type="spellEnd"/>
      <w:r>
        <w:t xml:space="preserve"> happening, then I would have checked for example if he is pointing always to the same points which are not in the CIS benchmarks but they are really security concerns. Or if in the responses apart from security, he is suggesting other </w:t>
      </w:r>
      <w:proofErr w:type="spellStart"/>
      <w:r>
        <w:t>misconfigs</w:t>
      </w:r>
      <w:proofErr w:type="spellEnd"/>
      <w:r>
        <w:t xml:space="preserve"> and gather some statistics. That’s what a good analysis would have been</w:t>
      </w:r>
    </w:p>
  </w:comment>
  <w:comment w:id="60" w:author="Jonathan Camilleri" w:date="2025-09-08T19:05:00Z" w:initials="JC">
    <w:p w14:paraId="0C21BBFA" w14:textId="1836C07B" w:rsidR="006E66FC" w:rsidRDefault="006E66FC">
      <w:pPr>
        <w:pStyle w:val="CommentText"/>
      </w:pPr>
      <w:r>
        <w:rPr>
          <w:rStyle w:val="CommentReference"/>
        </w:rPr>
        <w:annotationRef/>
      </w:r>
      <w:r>
        <w:t>Removed sections mentioning “qualitative patterns”</w:t>
      </w:r>
    </w:p>
  </w:comment>
  <w:comment w:id="66" w:author="David Debono" w:date="2025-09-08T08:31:00Z" w:initials="DD">
    <w:p w14:paraId="272D702E" w14:textId="77777777" w:rsidR="00976C8A" w:rsidRDefault="00976C8A" w:rsidP="00976C8A">
      <w:pPr>
        <w:pStyle w:val="CommentText"/>
      </w:pPr>
      <w:r>
        <w:rPr>
          <w:rStyle w:val="CommentReference"/>
        </w:rPr>
        <w:annotationRef/>
      </w:r>
      <w:r>
        <w:t>I would compare these results to the first prompt. For example there was an increase in EIGRP and RIP. But a slight, maybe insignificant drop in the other protocols. But check why the percentage dropped. That’s an argument.</w:t>
      </w:r>
    </w:p>
  </w:comment>
  <w:comment w:id="67" w:author="Jonathan Camilleri" w:date="2025-09-08T17:35:00Z" w:initials="JC">
    <w:p w14:paraId="6858CB50" w14:textId="30E5B247" w:rsidR="00C76CB2" w:rsidRDefault="00C76CB2">
      <w:pPr>
        <w:pStyle w:val="CommentText"/>
      </w:pPr>
      <w:r>
        <w:rPr>
          <w:rStyle w:val="CommentReference"/>
        </w:rPr>
        <w:annotationRef/>
      </w:r>
      <w:r>
        <w:t>I originally was going to do that but I thought I would save it for the Overall test case assessment part. Ill add a slight comparison</w:t>
      </w:r>
      <w:r w:rsidR="00842715">
        <w:t xml:space="preserve">. Regarding the argument part. </w:t>
      </w:r>
      <w:proofErr w:type="spellStart"/>
      <w:r w:rsidR="00842715">
        <w:t>Im</w:t>
      </w:r>
      <w:proofErr w:type="spellEnd"/>
      <w:r w:rsidR="00842715">
        <w:t xml:space="preserve"> going to mention that it missed a certain amount of errors in the protocol compared to the others as I cant really explain why GPT decided that it was good in one config and bad in another </w:t>
      </w:r>
    </w:p>
  </w:comment>
  <w:comment w:id="528" w:author="David Debono" w:date="2025-09-08T08:35:00Z" w:initials="DD">
    <w:p w14:paraId="3F0B617C" w14:textId="77777777" w:rsidR="00FF3C4F" w:rsidRDefault="00FF3C4F" w:rsidP="00FF3C4F">
      <w:pPr>
        <w:pStyle w:val="CommentText"/>
      </w:pPr>
      <w:r>
        <w:rPr>
          <w:rStyle w:val="CommentReference"/>
        </w:rPr>
        <w:annotationRef/>
      </w:r>
      <w:r>
        <w:t>Here I would have checked which CIS benchmarks he is using. Yours or another version?</w:t>
      </w:r>
    </w:p>
  </w:comment>
  <w:comment w:id="529" w:author="Jonathan Camilleri" w:date="2025-09-08T18:08:00Z" w:initials="JC">
    <w:p w14:paraId="595FAB9F" w14:textId="64973F2E" w:rsidR="007E614C" w:rsidRDefault="007E614C">
      <w:pPr>
        <w:pStyle w:val="CommentText"/>
      </w:pPr>
      <w:r>
        <w:rPr>
          <w:rStyle w:val="CommentReference"/>
        </w:rPr>
        <w:annotationRef/>
      </w:r>
      <w:r>
        <w:t>Checking some of the prompts he is using my version as it mentions CIS Cisco IOS 15 Benchmark</w:t>
      </w:r>
      <w:r>
        <w:rPr>
          <w:noProof/>
        </w:rPr>
        <w:drawing>
          <wp:inline distT="0" distB="0" distL="0" distR="0" wp14:anchorId="204FD6CB" wp14:editId="6618E85E">
            <wp:extent cx="5259705" cy="5793740"/>
            <wp:effectExtent l="0" t="0" r="0" b="0"/>
            <wp:docPr id="92762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259705" cy="5793740"/>
                    </a:xfrm>
                    <a:prstGeom prst="rect">
                      <a:avLst/>
                    </a:prstGeom>
                    <a:noFill/>
                    <a:ln>
                      <a:noFill/>
                    </a:ln>
                  </pic:spPr>
                </pic:pic>
              </a:graphicData>
            </a:graphic>
          </wp:inline>
        </w:drawing>
      </w:r>
    </w:p>
  </w:comment>
  <w:comment w:id="770" w:author="David Debono" w:date="2025-09-08T08:39:00Z" w:initials="DD">
    <w:p w14:paraId="2473334C" w14:textId="77777777" w:rsidR="002C33C5" w:rsidRDefault="002C33C5" w:rsidP="002C33C5">
      <w:pPr>
        <w:pStyle w:val="CommentText"/>
      </w:pPr>
      <w:r>
        <w:rPr>
          <w:rStyle w:val="CommentReference"/>
        </w:rPr>
        <w:annotationRef/>
      </w:r>
      <w:r>
        <w:t>Here I would have added, a table summarising your results compared to Sare’s results. Also there is a bit of repetition. For example 40.8% is repeated twice in the paragraph. Personally I would have also avoided citing the exact text in quotes. I would have written it in my own words.</w:t>
      </w:r>
    </w:p>
  </w:comment>
  <w:comment w:id="771" w:author="Jonathan Camilleri" w:date="2025-09-08T18:18:00Z" w:initials="JC">
    <w:p w14:paraId="4D0B8496" w14:textId="7CC64C8D" w:rsidR="008F05BA" w:rsidRDefault="008F05BA">
      <w:pPr>
        <w:pStyle w:val="CommentText"/>
      </w:pPr>
      <w:r>
        <w:rPr>
          <w:rStyle w:val="CommentReference"/>
        </w:rPr>
        <w:annotationRef/>
      </w:r>
      <w:r w:rsidR="003E5119">
        <w:t xml:space="preserve">Reworded the quote, Added the chart at the bottom so I don’t feel a need to add a table comparing results anymore when </w:t>
      </w:r>
      <w:proofErr w:type="spellStart"/>
      <w:r w:rsidR="003E5119">
        <w:t>theres</w:t>
      </w:r>
      <w:proofErr w:type="spellEnd"/>
      <w:r w:rsidR="003E5119">
        <w:t xml:space="preserve"> a comparison at the bottom</w:t>
      </w:r>
    </w:p>
  </w:comment>
  <w:comment w:id="777" w:author="David Debono" w:date="2025-09-08T08:41:00Z" w:initials="DD">
    <w:p w14:paraId="6CAF5F6B" w14:textId="77777777" w:rsidR="002C33C5" w:rsidRDefault="002C33C5" w:rsidP="002C33C5">
      <w:pPr>
        <w:pStyle w:val="CommentText"/>
      </w:pPr>
      <w:r>
        <w:rPr>
          <w:rStyle w:val="CommentReference"/>
        </w:rPr>
        <w:annotationRef/>
      </w:r>
      <w:r>
        <w:t xml:space="preserve">When the English is a bit quirky, use ChatGPT to rephrase. </w:t>
      </w:r>
    </w:p>
  </w:comment>
  <w:comment w:id="778" w:author="Jonathan Camilleri" w:date="2025-09-08T19:00:00Z" w:initials="JC">
    <w:p w14:paraId="2C649D3C" w14:textId="06E7FD36" w:rsidR="003E5119" w:rsidRDefault="003E5119">
      <w:pPr>
        <w:pStyle w:val="CommentText"/>
      </w:pPr>
      <w:r>
        <w:rPr>
          <w:rStyle w:val="CommentReference"/>
        </w:rPr>
        <w:annotationRef/>
      </w:r>
      <w:r>
        <w:t>Rephrased</w:t>
      </w:r>
    </w:p>
  </w:comment>
  <w:comment w:id="800" w:author="David Debono" w:date="2025-09-08T08:44:00Z" w:initials="DD">
    <w:p w14:paraId="00EFBDEF" w14:textId="77777777" w:rsidR="004C3651" w:rsidRDefault="004C3651" w:rsidP="004C3651">
      <w:pPr>
        <w:pStyle w:val="CommentText"/>
      </w:pPr>
      <w:r>
        <w:rPr>
          <w:rStyle w:val="CommentReference"/>
        </w:rPr>
        <w:annotationRef/>
      </w:r>
      <w:r>
        <w:t>This is an interesting point. Again I would have liked you to do this. Analysing exactly what he is saying. Is it critical or not?</w:t>
      </w:r>
    </w:p>
  </w:comment>
  <w:comment w:id="801" w:author="Jonathan Camilleri" w:date="2025-09-08T18:34:00Z" w:initials="JC">
    <w:p w14:paraId="16E4B159" w14:textId="34E4FAF6" w:rsidR="00984B39" w:rsidRDefault="00984B39">
      <w:pPr>
        <w:pStyle w:val="CommentText"/>
      </w:pPr>
      <w:r>
        <w:rPr>
          <w:rStyle w:val="CommentReference"/>
        </w:rPr>
        <w:annotationRef/>
      </w:r>
      <w:r>
        <w:t>In the prompts, it did mention sometimes non critical issues but it specifically labelled them “Non-critical issues”</w:t>
      </w:r>
    </w:p>
  </w:comment>
  <w:comment w:id="803" w:author="David Debono" w:date="2025-09-08T08:47:00Z" w:initials="DD">
    <w:p w14:paraId="28034B5E" w14:textId="77777777" w:rsidR="004C3651" w:rsidRDefault="004C3651" w:rsidP="004C3651">
      <w:pPr>
        <w:pStyle w:val="CommentText"/>
      </w:pPr>
      <w:r>
        <w:rPr>
          <w:rStyle w:val="CommentReference"/>
        </w:rPr>
        <w:annotationRef/>
      </w:r>
      <w:r>
        <w:t xml:space="preserve">I always like to compare with percentages. Because having a different denominator in the fractions, </w:t>
      </w:r>
      <w:proofErr w:type="spellStart"/>
      <w:r>
        <w:t>its</w:t>
      </w:r>
      <w:proofErr w:type="spellEnd"/>
      <w:r>
        <w:t xml:space="preserve"> difficult to compare. Is 34/120 </w:t>
      </w:r>
      <w:proofErr w:type="spellStart"/>
      <w:r>
        <w:t>comparible</w:t>
      </w:r>
      <w:proofErr w:type="spellEnd"/>
      <w:r>
        <w:t xml:space="preserve"> to 19/40? Offhand if I see them I don’t know. Here I would have also used a chart for comparison. Maybe do one single chart. Yours, Anastasia and Sobania near each other.</w:t>
      </w:r>
    </w:p>
  </w:comment>
  <w:comment w:id="804" w:author="Jonathan Camilleri" w:date="2025-09-08T18:49:00Z" w:initials="JC">
    <w:p w14:paraId="63568C0E" w14:textId="7C351D41" w:rsidR="00A1052B" w:rsidRDefault="00A1052B">
      <w:pPr>
        <w:pStyle w:val="CommentText"/>
      </w:pPr>
      <w:r>
        <w:rPr>
          <w:rStyle w:val="CommentReference"/>
        </w:rPr>
        <w:annotationRef/>
      </w:r>
      <w:r w:rsidR="003E5119">
        <w:t>Changed Sobania et al.’s scores into percentages and added a chart</w:t>
      </w:r>
    </w:p>
  </w:comment>
  <w:comment w:id="838" w:author="David Debono" w:date="2025-09-08T08:48:00Z" w:initials="DD">
    <w:p w14:paraId="1B85DE70" w14:textId="77777777" w:rsidR="004C3651" w:rsidRDefault="004C3651" w:rsidP="004C3651">
      <w:pPr>
        <w:pStyle w:val="CommentText"/>
      </w:pPr>
      <w:r>
        <w:rPr>
          <w:rStyle w:val="CommentReference"/>
        </w:rPr>
        <w:annotationRef/>
      </w:r>
      <w:r>
        <w:t>I would add a table that summarises the results for the three types of prompt. Like this you can have a better conclusion</w:t>
      </w:r>
    </w:p>
  </w:comment>
  <w:comment w:id="839" w:author="Jonathan Camilleri" w:date="2025-09-08T18:59:00Z" w:initials="JC">
    <w:p w14:paraId="28BF4994" w14:textId="1F5818BD" w:rsidR="003E5119" w:rsidRDefault="003E5119">
      <w:pPr>
        <w:pStyle w:val="CommentText"/>
      </w:pPr>
      <w:r>
        <w:rPr>
          <w:rStyle w:val="CommentReference"/>
        </w:rPr>
        <w:annotationRef/>
      </w:r>
      <w:r>
        <w:t>Added a table, wasn’t sure if I should make a table with the protocol scores then adding the total after or just summarized into just the end PP Score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7022FD" w15:done="0"/>
  <w15:commentEx w15:paraId="23A3BE5B" w15:paraIdParent="547022FD" w15:done="0"/>
  <w15:commentEx w15:paraId="314AB2AD" w15:done="0"/>
  <w15:commentEx w15:paraId="2C5CC5C1" w15:paraIdParent="314AB2AD" w15:done="0"/>
  <w15:commentEx w15:paraId="763F9131" w15:done="0"/>
  <w15:commentEx w15:paraId="6F1DD1C7" w15:paraIdParent="763F9131" w15:done="0"/>
  <w15:commentEx w15:paraId="4771FCCF" w15:done="0"/>
  <w15:commentEx w15:paraId="32475877" w15:paraIdParent="4771FCCF" w15:done="0"/>
  <w15:commentEx w15:paraId="6C40F7DF" w15:done="0"/>
  <w15:commentEx w15:paraId="112928D3" w15:paraIdParent="6C40F7DF" w15:done="0"/>
  <w15:commentEx w15:paraId="574F2BF6" w15:done="0"/>
  <w15:commentEx w15:paraId="0108911B" w15:paraIdParent="574F2BF6" w15:done="0"/>
  <w15:commentEx w15:paraId="5886FC2B" w15:done="0"/>
  <w15:commentEx w15:paraId="66EF71C7" w15:paraIdParent="5886FC2B" w15:done="0"/>
  <w15:commentEx w15:paraId="14109F52" w15:done="0"/>
  <w15:commentEx w15:paraId="171441EA" w15:paraIdParent="14109F52" w15:done="0"/>
  <w15:commentEx w15:paraId="05E2427F" w15:done="0"/>
  <w15:commentEx w15:paraId="374983EB" w15:paraIdParent="05E2427F" w15:done="0"/>
  <w15:commentEx w15:paraId="10601ED6" w15:paraIdParent="05E2427F" w15:done="0"/>
  <w15:commentEx w15:paraId="0C21BBFA" w15:paraIdParent="05E2427F" w15:done="0"/>
  <w15:commentEx w15:paraId="272D702E" w15:done="0"/>
  <w15:commentEx w15:paraId="6858CB50" w15:paraIdParent="272D702E" w15:done="0"/>
  <w15:commentEx w15:paraId="3F0B617C" w15:done="0"/>
  <w15:commentEx w15:paraId="595FAB9F" w15:paraIdParent="3F0B617C" w15:done="0"/>
  <w15:commentEx w15:paraId="2473334C" w15:done="0"/>
  <w15:commentEx w15:paraId="4D0B8496" w15:paraIdParent="2473334C" w15:done="0"/>
  <w15:commentEx w15:paraId="6CAF5F6B" w15:done="0"/>
  <w15:commentEx w15:paraId="2C649D3C" w15:paraIdParent="6CAF5F6B" w15:done="0"/>
  <w15:commentEx w15:paraId="00EFBDEF" w15:done="0"/>
  <w15:commentEx w15:paraId="16E4B159" w15:paraIdParent="00EFBDEF" w15:done="0"/>
  <w15:commentEx w15:paraId="28034B5E" w15:done="0"/>
  <w15:commentEx w15:paraId="63568C0E" w15:paraIdParent="28034B5E" w15:done="0"/>
  <w15:commentEx w15:paraId="1B85DE70" w15:done="0"/>
  <w15:commentEx w15:paraId="28BF4994" w15:paraIdParent="1B85D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BD7E65" w16cex:dateUtc="2025-09-08T05:22:00Z"/>
  <w16cex:commentExtensible w16cex:durableId="28CAF338" w16cex:dateUtc="2025-09-08T17:04:00Z"/>
  <w16cex:commentExtensible w16cex:durableId="31BF86CE" w16cex:dateUtc="2025-09-08T05:52:00Z"/>
  <w16cex:commentExtensible w16cex:durableId="3E9EEF36" w16cex:dateUtc="2025-09-08T17:04:00Z"/>
  <w16cex:commentExtensible w16cex:durableId="3F143CBD" w16cex:dateUtc="2025-09-08T05:49:00Z"/>
  <w16cex:commentExtensible w16cex:durableId="6464A12A" w16cex:dateUtc="2025-09-08T17:04:00Z"/>
  <w16cex:commentExtensible w16cex:durableId="6E59E43A" w16cex:dateUtc="2025-09-08T06:01:00Z"/>
  <w16cex:commentExtensible w16cex:durableId="515E7646" w16cex:dateUtc="2025-09-08T17:05:00Z"/>
  <w16cex:commentExtensible w16cex:durableId="1E688FBC" w16cex:dateUtc="2025-09-08T06:08:00Z"/>
  <w16cex:commentExtensible w16cex:durableId="68E4F425" w16cex:dateUtc="2025-09-08T15:36:00Z"/>
  <w16cex:commentExtensible w16cex:durableId="22678C67" w16cex:dateUtc="2025-09-08T06:10:00Z"/>
  <w16cex:commentExtensible w16cex:durableId="14A824D3" w16cex:dateUtc="2025-09-08T15:45:00Z"/>
  <w16cex:commentExtensible w16cex:durableId="25BA6CBE" w16cex:dateUtc="2025-09-08T06:16:00Z"/>
  <w16cex:commentExtensible w16cex:durableId="7A207FF7" w16cex:dateUtc="2025-09-08T17:06:00Z"/>
  <w16cex:commentExtensible w16cex:durableId="20A3FFC5" w16cex:dateUtc="2025-09-08T06:12:00Z"/>
  <w16cex:commentExtensible w16cex:durableId="799D8966" w16cex:dateUtc="2025-09-08T15:36:00Z"/>
  <w16cex:commentExtensible w16cex:durableId="452D51C7" w16cex:dateUtc="2025-09-04T20:01:00Z"/>
  <w16cex:commentExtensible w16cex:durableId="1D8BA409" w16cex:dateUtc="2025-09-06T13:09:00Z"/>
  <w16cex:commentExtensible w16cex:durableId="23114396" w16cex:dateUtc="2025-09-08T06:22:00Z"/>
  <w16cex:commentExtensible w16cex:durableId="650A43ED" w16cex:dateUtc="2025-09-08T17:05:00Z"/>
  <w16cex:commentExtensible w16cex:durableId="59D0386C" w16cex:dateUtc="2025-09-08T06:31:00Z"/>
  <w16cex:commentExtensible w16cex:durableId="7B47D5B0" w16cex:dateUtc="2025-09-08T15:35:00Z"/>
  <w16cex:commentExtensible w16cex:durableId="140E34F7" w16cex:dateUtc="2025-09-08T06:35:00Z"/>
  <w16cex:commentExtensible w16cex:durableId="2B615C3E" w16cex:dateUtc="2025-09-08T16:08:00Z"/>
  <w16cex:commentExtensible w16cex:durableId="7A5F3920" w16cex:dateUtc="2025-09-08T06:39:00Z"/>
  <w16cex:commentExtensible w16cex:durableId="37231E3C" w16cex:dateUtc="2025-09-08T16:18:00Z"/>
  <w16cex:commentExtensible w16cex:durableId="4D2BB9C2" w16cex:dateUtc="2025-09-08T06:41:00Z"/>
  <w16cex:commentExtensible w16cex:durableId="3EFABE94" w16cex:dateUtc="2025-09-08T17:00:00Z"/>
  <w16cex:commentExtensible w16cex:durableId="6205A200" w16cex:dateUtc="2025-09-08T06:44:00Z"/>
  <w16cex:commentExtensible w16cex:durableId="6F647F80" w16cex:dateUtc="2025-09-08T16:34:00Z"/>
  <w16cex:commentExtensible w16cex:durableId="04CC99DB" w16cex:dateUtc="2025-09-08T06:47:00Z"/>
  <w16cex:commentExtensible w16cex:durableId="67DC56FE" w16cex:dateUtc="2025-09-08T16:49:00Z"/>
  <w16cex:commentExtensible w16cex:durableId="65DB2EE1" w16cex:dateUtc="2025-09-08T06:48:00Z"/>
  <w16cex:commentExtensible w16cex:durableId="2730AF9E" w16cex:dateUtc="2025-09-08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7022FD" w16cid:durableId="35BD7E65"/>
  <w16cid:commentId w16cid:paraId="23A3BE5B" w16cid:durableId="28CAF338"/>
  <w16cid:commentId w16cid:paraId="314AB2AD" w16cid:durableId="31BF86CE"/>
  <w16cid:commentId w16cid:paraId="2C5CC5C1" w16cid:durableId="3E9EEF36"/>
  <w16cid:commentId w16cid:paraId="763F9131" w16cid:durableId="3F143CBD"/>
  <w16cid:commentId w16cid:paraId="6F1DD1C7" w16cid:durableId="6464A12A"/>
  <w16cid:commentId w16cid:paraId="4771FCCF" w16cid:durableId="6E59E43A"/>
  <w16cid:commentId w16cid:paraId="32475877" w16cid:durableId="515E7646"/>
  <w16cid:commentId w16cid:paraId="6C40F7DF" w16cid:durableId="1E688FBC"/>
  <w16cid:commentId w16cid:paraId="112928D3" w16cid:durableId="68E4F425"/>
  <w16cid:commentId w16cid:paraId="574F2BF6" w16cid:durableId="22678C67"/>
  <w16cid:commentId w16cid:paraId="0108911B" w16cid:durableId="14A824D3"/>
  <w16cid:commentId w16cid:paraId="5886FC2B" w16cid:durableId="25BA6CBE"/>
  <w16cid:commentId w16cid:paraId="66EF71C7" w16cid:durableId="7A207FF7"/>
  <w16cid:commentId w16cid:paraId="14109F52" w16cid:durableId="20A3FFC5"/>
  <w16cid:commentId w16cid:paraId="171441EA" w16cid:durableId="799D8966"/>
  <w16cid:commentId w16cid:paraId="05E2427F" w16cid:durableId="452D51C7"/>
  <w16cid:commentId w16cid:paraId="374983EB" w16cid:durableId="1D8BA409"/>
  <w16cid:commentId w16cid:paraId="10601ED6" w16cid:durableId="23114396"/>
  <w16cid:commentId w16cid:paraId="0C21BBFA" w16cid:durableId="650A43ED"/>
  <w16cid:commentId w16cid:paraId="272D702E" w16cid:durableId="59D0386C"/>
  <w16cid:commentId w16cid:paraId="6858CB50" w16cid:durableId="7B47D5B0"/>
  <w16cid:commentId w16cid:paraId="3F0B617C" w16cid:durableId="140E34F7"/>
  <w16cid:commentId w16cid:paraId="595FAB9F" w16cid:durableId="2B615C3E"/>
  <w16cid:commentId w16cid:paraId="2473334C" w16cid:durableId="7A5F3920"/>
  <w16cid:commentId w16cid:paraId="4D0B8496" w16cid:durableId="37231E3C"/>
  <w16cid:commentId w16cid:paraId="6CAF5F6B" w16cid:durableId="4D2BB9C2"/>
  <w16cid:commentId w16cid:paraId="2C649D3C" w16cid:durableId="3EFABE94"/>
  <w16cid:commentId w16cid:paraId="00EFBDEF" w16cid:durableId="6205A200"/>
  <w16cid:commentId w16cid:paraId="16E4B159" w16cid:durableId="6F647F80"/>
  <w16cid:commentId w16cid:paraId="28034B5E" w16cid:durableId="04CC99DB"/>
  <w16cid:commentId w16cid:paraId="63568C0E" w16cid:durableId="67DC56FE"/>
  <w16cid:commentId w16cid:paraId="1B85DE70" w16cid:durableId="65DB2EE1"/>
  <w16cid:commentId w16cid:paraId="28BF4994" w16cid:durableId="2730AF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8BF6F" w14:textId="77777777" w:rsidR="00016712" w:rsidRDefault="00016712" w:rsidP="00630C97">
      <w:pPr>
        <w:spacing w:after="0" w:line="240" w:lineRule="auto"/>
      </w:pPr>
      <w:r>
        <w:separator/>
      </w:r>
    </w:p>
  </w:endnote>
  <w:endnote w:type="continuationSeparator" w:id="0">
    <w:p w14:paraId="6D989C5D" w14:textId="77777777" w:rsidR="00016712" w:rsidRDefault="00016712" w:rsidP="0063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476524"/>
      <w:docPartObj>
        <w:docPartGallery w:val="Page Numbers (Bottom of Page)"/>
        <w:docPartUnique/>
      </w:docPartObj>
    </w:sdtPr>
    <w:sdtEndPr>
      <w:rPr>
        <w:noProof/>
      </w:rPr>
    </w:sdtEndPr>
    <w:sdtContent>
      <w:p w14:paraId="42550615" w14:textId="23F26687" w:rsidR="00630C97" w:rsidRDefault="00630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7363B1" w14:textId="77777777" w:rsidR="00630C97" w:rsidRDefault="00630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819FE" w14:textId="77777777" w:rsidR="00016712" w:rsidRDefault="00016712" w:rsidP="00630C97">
      <w:pPr>
        <w:spacing w:after="0" w:line="240" w:lineRule="auto"/>
      </w:pPr>
      <w:r>
        <w:separator/>
      </w:r>
    </w:p>
  </w:footnote>
  <w:footnote w:type="continuationSeparator" w:id="0">
    <w:p w14:paraId="71755630" w14:textId="77777777" w:rsidR="00016712" w:rsidRDefault="00016712" w:rsidP="00630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505D3"/>
    <w:multiLevelType w:val="hybridMultilevel"/>
    <w:tmpl w:val="62189590"/>
    <w:lvl w:ilvl="0" w:tplc="2D7C78A2">
      <w:start w:val="1"/>
      <w:numFmt w:val="lowerLetter"/>
      <w:lvlText w:val="%1."/>
      <w:lvlJc w:val="left"/>
      <w:pPr>
        <w:ind w:left="1920" w:hanging="360"/>
      </w:pPr>
    </w:lvl>
    <w:lvl w:ilvl="1" w:tplc="7C205120">
      <w:start w:val="1"/>
      <w:numFmt w:val="lowerLetter"/>
      <w:lvlText w:val="%2."/>
      <w:lvlJc w:val="left"/>
      <w:pPr>
        <w:ind w:left="1920" w:hanging="360"/>
      </w:pPr>
    </w:lvl>
    <w:lvl w:ilvl="2" w:tplc="A688546C">
      <w:start w:val="1"/>
      <w:numFmt w:val="lowerLetter"/>
      <w:lvlText w:val="%3."/>
      <w:lvlJc w:val="left"/>
      <w:pPr>
        <w:ind w:left="1920" w:hanging="360"/>
      </w:pPr>
    </w:lvl>
    <w:lvl w:ilvl="3" w:tplc="4606B62E">
      <w:start w:val="1"/>
      <w:numFmt w:val="lowerLetter"/>
      <w:lvlText w:val="%4."/>
      <w:lvlJc w:val="left"/>
      <w:pPr>
        <w:ind w:left="1920" w:hanging="360"/>
      </w:pPr>
    </w:lvl>
    <w:lvl w:ilvl="4" w:tplc="88BC263E">
      <w:start w:val="1"/>
      <w:numFmt w:val="lowerLetter"/>
      <w:lvlText w:val="%5."/>
      <w:lvlJc w:val="left"/>
      <w:pPr>
        <w:ind w:left="1920" w:hanging="360"/>
      </w:pPr>
    </w:lvl>
    <w:lvl w:ilvl="5" w:tplc="9A8C514C">
      <w:start w:val="1"/>
      <w:numFmt w:val="lowerLetter"/>
      <w:lvlText w:val="%6."/>
      <w:lvlJc w:val="left"/>
      <w:pPr>
        <w:ind w:left="1920" w:hanging="360"/>
      </w:pPr>
    </w:lvl>
    <w:lvl w:ilvl="6" w:tplc="2B00E202">
      <w:start w:val="1"/>
      <w:numFmt w:val="lowerLetter"/>
      <w:lvlText w:val="%7."/>
      <w:lvlJc w:val="left"/>
      <w:pPr>
        <w:ind w:left="1920" w:hanging="360"/>
      </w:pPr>
    </w:lvl>
    <w:lvl w:ilvl="7" w:tplc="E5A477C4">
      <w:start w:val="1"/>
      <w:numFmt w:val="lowerLetter"/>
      <w:lvlText w:val="%8."/>
      <w:lvlJc w:val="left"/>
      <w:pPr>
        <w:ind w:left="1920" w:hanging="360"/>
      </w:pPr>
    </w:lvl>
    <w:lvl w:ilvl="8" w:tplc="2864CB58">
      <w:start w:val="1"/>
      <w:numFmt w:val="lowerLetter"/>
      <w:lvlText w:val="%9."/>
      <w:lvlJc w:val="left"/>
      <w:pPr>
        <w:ind w:left="1920" w:hanging="360"/>
      </w:pPr>
    </w:lvl>
  </w:abstractNum>
  <w:abstractNum w:abstractNumId="1" w15:restartNumberingAfterBreak="0">
    <w:nsid w:val="3C0D02EE"/>
    <w:multiLevelType w:val="hybridMultilevel"/>
    <w:tmpl w:val="40D45B66"/>
    <w:lvl w:ilvl="0" w:tplc="F4089134">
      <w:start w:val="1"/>
      <w:numFmt w:val="lowerLetter"/>
      <w:lvlText w:val="%1."/>
      <w:lvlJc w:val="left"/>
      <w:pPr>
        <w:ind w:left="1920" w:hanging="360"/>
      </w:pPr>
    </w:lvl>
    <w:lvl w:ilvl="1" w:tplc="23C21E0C">
      <w:start w:val="1"/>
      <w:numFmt w:val="lowerLetter"/>
      <w:lvlText w:val="%2."/>
      <w:lvlJc w:val="left"/>
      <w:pPr>
        <w:ind w:left="1920" w:hanging="360"/>
      </w:pPr>
    </w:lvl>
    <w:lvl w:ilvl="2" w:tplc="23D64D20">
      <w:start w:val="1"/>
      <w:numFmt w:val="lowerLetter"/>
      <w:lvlText w:val="%3."/>
      <w:lvlJc w:val="left"/>
      <w:pPr>
        <w:ind w:left="1920" w:hanging="360"/>
      </w:pPr>
    </w:lvl>
    <w:lvl w:ilvl="3" w:tplc="23F4D126">
      <w:start w:val="1"/>
      <w:numFmt w:val="lowerLetter"/>
      <w:lvlText w:val="%4."/>
      <w:lvlJc w:val="left"/>
      <w:pPr>
        <w:ind w:left="1920" w:hanging="360"/>
      </w:pPr>
    </w:lvl>
    <w:lvl w:ilvl="4" w:tplc="54326A02">
      <w:start w:val="1"/>
      <w:numFmt w:val="lowerLetter"/>
      <w:lvlText w:val="%5."/>
      <w:lvlJc w:val="left"/>
      <w:pPr>
        <w:ind w:left="1920" w:hanging="360"/>
      </w:pPr>
    </w:lvl>
    <w:lvl w:ilvl="5" w:tplc="3306CC6E">
      <w:start w:val="1"/>
      <w:numFmt w:val="lowerLetter"/>
      <w:lvlText w:val="%6."/>
      <w:lvlJc w:val="left"/>
      <w:pPr>
        <w:ind w:left="1920" w:hanging="360"/>
      </w:pPr>
    </w:lvl>
    <w:lvl w:ilvl="6" w:tplc="37B0BACC">
      <w:start w:val="1"/>
      <w:numFmt w:val="lowerLetter"/>
      <w:lvlText w:val="%7."/>
      <w:lvlJc w:val="left"/>
      <w:pPr>
        <w:ind w:left="1920" w:hanging="360"/>
      </w:pPr>
    </w:lvl>
    <w:lvl w:ilvl="7" w:tplc="CABAEBA4">
      <w:start w:val="1"/>
      <w:numFmt w:val="lowerLetter"/>
      <w:lvlText w:val="%8."/>
      <w:lvlJc w:val="left"/>
      <w:pPr>
        <w:ind w:left="1920" w:hanging="360"/>
      </w:pPr>
    </w:lvl>
    <w:lvl w:ilvl="8" w:tplc="863A0518">
      <w:start w:val="1"/>
      <w:numFmt w:val="lowerLetter"/>
      <w:lvlText w:val="%9."/>
      <w:lvlJc w:val="left"/>
      <w:pPr>
        <w:ind w:left="1920" w:hanging="360"/>
      </w:pPr>
    </w:lvl>
  </w:abstractNum>
  <w:abstractNum w:abstractNumId="2" w15:restartNumberingAfterBreak="0">
    <w:nsid w:val="5502695E"/>
    <w:multiLevelType w:val="hybridMultilevel"/>
    <w:tmpl w:val="F41EA74A"/>
    <w:lvl w:ilvl="0" w:tplc="38660E02">
      <w:start w:val="1"/>
      <w:numFmt w:val="lowerLetter"/>
      <w:lvlText w:val="%1."/>
      <w:lvlJc w:val="left"/>
      <w:pPr>
        <w:ind w:left="1920" w:hanging="360"/>
      </w:pPr>
    </w:lvl>
    <w:lvl w:ilvl="1" w:tplc="D60285C0">
      <w:start w:val="1"/>
      <w:numFmt w:val="lowerLetter"/>
      <w:lvlText w:val="%2."/>
      <w:lvlJc w:val="left"/>
      <w:pPr>
        <w:ind w:left="1920" w:hanging="360"/>
      </w:pPr>
    </w:lvl>
    <w:lvl w:ilvl="2" w:tplc="89B0B26E">
      <w:start w:val="1"/>
      <w:numFmt w:val="lowerLetter"/>
      <w:lvlText w:val="%3."/>
      <w:lvlJc w:val="left"/>
      <w:pPr>
        <w:ind w:left="1920" w:hanging="360"/>
      </w:pPr>
    </w:lvl>
    <w:lvl w:ilvl="3" w:tplc="9B129E30">
      <w:start w:val="1"/>
      <w:numFmt w:val="lowerLetter"/>
      <w:lvlText w:val="%4."/>
      <w:lvlJc w:val="left"/>
      <w:pPr>
        <w:ind w:left="1920" w:hanging="360"/>
      </w:pPr>
    </w:lvl>
    <w:lvl w:ilvl="4" w:tplc="393ACE18">
      <w:start w:val="1"/>
      <w:numFmt w:val="lowerLetter"/>
      <w:lvlText w:val="%5."/>
      <w:lvlJc w:val="left"/>
      <w:pPr>
        <w:ind w:left="1920" w:hanging="360"/>
      </w:pPr>
    </w:lvl>
    <w:lvl w:ilvl="5" w:tplc="0DF26D8A">
      <w:start w:val="1"/>
      <w:numFmt w:val="lowerLetter"/>
      <w:lvlText w:val="%6."/>
      <w:lvlJc w:val="left"/>
      <w:pPr>
        <w:ind w:left="1920" w:hanging="360"/>
      </w:pPr>
    </w:lvl>
    <w:lvl w:ilvl="6" w:tplc="CE08C470">
      <w:start w:val="1"/>
      <w:numFmt w:val="lowerLetter"/>
      <w:lvlText w:val="%7."/>
      <w:lvlJc w:val="left"/>
      <w:pPr>
        <w:ind w:left="1920" w:hanging="360"/>
      </w:pPr>
    </w:lvl>
    <w:lvl w:ilvl="7" w:tplc="755A7DF0">
      <w:start w:val="1"/>
      <w:numFmt w:val="lowerLetter"/>
      <w:lvlText w:val="%8."/>
      <w:lvlJc w:val="left"/>
      <w:pPr>
        <w:ind w:left="1920" w:hanging="360"/>
      </w:pPr>
    </w:lvl>
    <w:lvl w:ilvl="8" w:tplc="CD20F24C">
      <w:start w:val="1"/>
      <w:numFmt w:val="lowerLetter"/>
      <w:lvlText w:val="%9."/>
      <w:lvlJc w:val="left"/>
      <w:pPr>
        <w:ind w:left="1920" w:hanging="360"/>
      </w:pPr>
    </w:lvl>
  </w:abstractNum>
  <w:abstractNum w:abstractNumId="3" w15:restartNumberingAfterBreak="0">
    <w:nsid w:val="58E46B65"/>
    <w:multiLevelType w:val="hybridMultilevel"/>
    <w:tmpl w:val="C3983AA0"/>
    <w:lvl w:ilvl="0" w:tplc="622EED38">
      <w:start w:val="1"/>
      <w:numFmt w:val="lowerLetter"/>
      <w:lvlText w:val="%1."/>
      <w:lvlJc w:val="left"/>
      <w:pPr>
        <w:ind w:left="1920" w:hanging="360"/>
      </w:pPr>
    </w:lvl>
    <w:lvl w:ilvl="1" w:tplc="1EB2168E">
      <w:start w:val="1"/>
      <w:numFmt w:val="lowerLetter"/>
      <w:lvlText w:val="%2."/>
      <w:lvlJc w:val="left"/>
      <w:pPr>
        <w:ind w:left="1920" w:hanging="360"/>
      </w:pPr>
    </w:lvl>
    <w:lvl w:ilvl="2" w:tplc="A3F2FB90">
      <w:start w:val="1"/>
      <w:numFmt w:val="lowerLetter"/>
      <w:lvlText w:val="%3."/>
      <w:lvlJc w:val="left"/>
      <w:pPr>
        <w:ind w:left="1920" w:hanging="360"/>
      </w:pPr>
    </w:lvl>
    <w:lvl w:ilvl="3" w:tplc="6D04CD6E">
      <w:start w:val="1"/>
      <w:numFmt w:val="lowerLetter"/>
      <w:lvlText w:val="%4."/>
      <w:lvlJc w:val="left"/>
      <w:pPr>
        <w:ind w:left="1920" w:hanging="360"/>
      </w:pPr>
    </w:lvl>
    <w:lvl w:ilvl="4" w:tplc="8480A91A">
      <w:start w:val="1"/>
      <w:numFmt w:val="lowerLetter"/>
      <w:lvlText w:val="%5."/>
      <w:lvlJc w:val="left"/>
      <w:pPr>
        <w:ind w:left="1920" w:hanging="360"/>
      </w:pPr>
    </w:lvl>
    <w:lvl w:ilvl="5" w:tplc="B8BECF74">
      <w:start w:val="1"/>
      <w:numFmt w:val="lowerLetter"/>
      <w:lvlText w:val="%6."/>
      <w:lvlJc w:val="left"/>
      <w:pPr>
        <w:ind w:left="1920" w:hanging="360"/>
      </w:pPr>
    </w:lvl>
    <w:lvl w:ilvl="6" w:tplc="53848772">
      <w:start w:val="1"/>
      <w:numFmt w:val="lowerLetter"/>
      <w:lvlText w:val="%7."/>
      <w:lvlJc w:val="left"/>
      <w:pPr>
        <w:ind w:left="1920" w:hanging="360"/>
      </w:pPr>
    </w:lvl>
    <w:lvl w:ilvl="7" w:tplc="C8AC2014">
      <w:start w:val="1"/>
      <w:numFmt w:val="lowerLetter"/>
      <w:lvlText w:val="%8."/>
      <w:lvlJc w:val="left"/>
      <w:pPr>
        <w:ind w:left="1920" w:hanging="360"/>
      </w:pPr>
    </w:lvl>
    <w:lvl w:ilvl="8" w:tplc="1F7E8BC4">
      <w:start w:val="1"/>
      <w:numFmt w:val="lowerLetter"/>
      <w:lvlText w:val="%9."/>
      <w:lvlJc w:val="left"/>
      <w:pPr>
        <w:ind w:left="1920" w:hanging="360"/>
      </w:pPr>
    </w:lvl>
  </w:abstractNum>
  <w:abstractNum w:abstractNumId="4" w15:restartNumberingAfterBreak="0">
    <w:nsid w:val="6631209A"/>
    <w:multiLevelType w:val="hybridMultilevel"/>
    <w:tmpl w:val="DC926808"/>
    <w:lvl w:ilvl="0" w:tplc="6A384860">
      <w:start w:val="1"/>
      <w:numFmt w:val="lowerLetter"/>
      <w:lvlText w:val="%1."/>
      <w:lvlJc w:val="left"/>
      <w:pPr>
        <w:ind w:left="1920" w:hanging="360"/>
      </w:pPr>
    </w:lvl>
    <w:lvl w:ilvl="1" w:tplc="E07EEB7E">
      <w:start w:val="1"/>
      <w:numFmt w:val="lowerLetter"/>
      <w:lvlText w:val="%2."/>
      <w:lvlJc w:val="left"/>
      <w:pPr>
        <w:ind w:left="1920" w:hanging="360"/>
      </w:pPr>
    </w:lvl>
    <w:lvl w:ilvl="2" w:tplc="DE32A008">
      <w:start w:val="1"/>
      <w:numFmt w:val="lowerLetter"/>
      <w:lvlText w:val="%3."/>
      <w:lvlJc w:val="left"/>
      <w:pPr>
        <w:ind w:left="1920" w:hanging="360"/>
      </w:pPr>
    </w:lvl>
    <w:lvl w:ilvl="3" w:tplc="E954D5F8">
      <w:start w:val="1"/>
      <w:numFmt w:val="lowerLetter"/>
      <w:lvlText w:val="%4."/>
      <w:lvlJc w:val="left"/>
      <w:pPr>
        <w:ind w:left="1920" w:hanging="360"/>
      </w:pPr>
    </w:lvl>
    <w:lvl w:ilvl="4" w:tplc="1272FBEE">
      <w:start w:val="1"/>
      <w:numFmt w:val="lowerLetter"/>
      <w:lvlText w:val="%5."/>
      <w:lvlJc w:val="left"/>
      <w:pPr>
        <w:ind w:left="1920" w:hanging="360"/>
      </w:pPr>
    </w:lvl>
    <w:lvl w:ilvl="5" w:tplc="7AC8CC14">
      <w:start w:val="1"/>
      <w:numFmt w:val="lowerLetter"/>
      <w:lvlText w:val="%6."/>
      <w:lvlJc w:val="left"/>
      <w:pPr>
        <w:ind w:left="1920" w:hanging="360"/>
      </w:pPr>
    </w:lvl>
    <w:lvl w:ilvl="6" w:tplc="C33A42F0">
      <w:start w:val="1"/>
      <w:numFmt w:val="lowerLetter"/>
      <w:lvlText w:val="%7."/>
      <w:lvlJc w:val="left"/>
      <w:pPr>
        <w:ind w:left="1920" w:hanging="360"/>
      </w:pPr>
    </w:lvl>
    <w:lvl w:ilvl="7" w:tplc="54F81F54">
      <w:start w:val="1"/>
      <w:numFmt w:val="lowerLetter"/>
      <w:lvlText w:val="%8."/>
      <w:lvlJc w:val="left"/>
      <w:pPr>
        <w:ind w:left="1920" w:hanging="360"/>
      </w:pPr>
    </w:lvl>
    <w:lvl w:ilvl="8" w:tplc="4A26027E">
      <w:start w:val="1"/>
      <w:numFmt w:val="lowerLetter"/>
      <w:lvlText w:val="%9."/>
      <w:lvlJc w:val="left"/>
      <w:pPr>
        <w:ind w:left="1920" w:hanging="360"/>
      </w:pPr>
    </w:lvl>
  </w:abstractNum>
  <w:abstractNum w:abstractNumId="5" w15:restartNumberingAfterBreak="0">
    <w:nsid w:val="6ED072C7"/>
    <w:multiLevelType w:val="hybridMultilevel"/>
    <w:tmpl w:val="10E8178A"/>
    <w:lvl w:ilvl="0" w:tplc="759C684C">
      <w:start w:val="1"/>
      <w:numFmt w:val="lowerLetter"/>
      <w:lvlText w:val="%1."/>
      <w:lvlJc w:val="left"/>
      <w:pPr>
        <w:ind w:left="1920" w:hanging="360"/>
      </w:pPr>
    </w:lvl>
    <w:lvl w:ilvl="1" w:tplc="C2B8B9DA">
      <w:start w:val="1"/>
      <w:numFmt w:val="lowerLetter"/>
      <w:lvlText w:val="%2."/>
      <w:lvlJc w:val="left"/>
      <w:pPr>
        <w:ind w:left="1920" w:hanging="360"/>
      </w:pPr>
    </w:lvl>
    <w:lvl w:ilvl="2" w:tplc="59BC133C">
      <w:start w:val="1"/>
      <w:numFmt w:val="lowerLetter"/>
      <w:lvlText w:val="%3."/>
      <w:lvlJc w:val="left"/>
      <w:pPr>
        <w:ind w:left="1920" w:hanging="360"/>
      </w:pPr>
    </w:lvl>
    <w:lvl w:ilvl="3" w:tplc="24E60006">
      <w:start w:val="1"/>
      <w:numFmt w:val="lowerLetter"/>
      <w:lvlText w:val="%4."/>
      <w:lvlJc w:val="left"/>
      <w:pPr>
        <w:ind w:left="1920" w:hanging="360"/>
      </w:pPr>
    </w:lvl>
    <w:lvl w:ilvl="4" w:tplc="20F47142">
      <w:start w:val="1"/>
      <w:numFmt w:val="lowerLetter"/>
      <w:lvlText w:val="%5."/>
      <w:lvlJc w:val="left"/>
      <w:pPr>
        <w:ind w:left="1920" w:hanging="360"/>
      </w:pPr>
    </w:lvl>
    <w:lvl w:ilvl="5" w:tplc="7BEEBB28">
      <w:start w:val="1"/>
      <w:numFmt w:val="lowerLetter"/>
      <w:lvlText w:val="%6."/>
      <w:lvlJc w:val="left"/>
      <w:pPr>
        <w:ind w:left="1920" w:hanging="360"/>
      </w:pPr>
    </w:lvl>
    <w:lvl w:ilvl="6" w:tplc="A2F2CC74">
      <w:start w:val="1"/>
      <w:numFmt w:val="lowerLetter"/>
      <w:lvlText w:val="%7."/>
      <w:lvlJc w:val="left"/>
      <w:pPr>
        <w:ind w:left="1920" w:hanging="360"/>
      </w:pPr>
    </w:lvl>
    <w:lvl w:ilvl="7" w:tplc="0764DDEA">
      <w:start w:val="1"/>
      <w:numFmt w:val="lowerLetter"/>
      <w:lvlText w:val="%8."/>
      <w:lvlJc w:val="left"/>
      <w:pPr>
        <w:ind w:left="1920" w:hanging="360"/>
      </w:pPr>
    </w:lvl>
    <w:lvl w:ilvl="8" w:tplc="1F1864E2">
      <w:start w:val="1"/>
      <w:numFmt w:val="lowerLetter"/>
      <w:lvlText w:val="%9."/>
      <w:lvlJc w:val="left"/>
      <w:pPr>
        <w:ind w:left="1920" w:hanging="360"/>
      </w:pPr>
    </w:lvl>
  </w:abstractNum>
  <w:num w:numId="1" w16cid:durableId="1568028702">
    <w:abstractNumId w:val="5"/>
  </w:num>
  <w:num w:numId="2" w16cid:durableId="1363238416">
    <w:abstractNumId w:val="0"/>
  </w:num>
  <w:num w:numId="3" w16cid:durableId="1852596691">
    <w:abstractNumId w:val="2"/>
  </w:num>
  <w:num w:numId="4" w16cid:durableId="1958750499">
    <w:abstractNumId w:val="4"/>
  </w:num>
  <w:num w:numId="5" w16cid:durableId="1840995577">
    <w:abstractNumId w:val="1"/>
  </w:num>
  <w:num w:numId="6" w16cid:durableId="10676532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athan Camilleri">
    <w15:presenceInfo w15:providerId="Windows Live" w15:userId="be4d0ef06ef53c76"/>
  </w15:person>
  <w15:person w15:author="David Debono">
    <w15:presenceInfo w15:providerId="Windows Live" w15:userId="b8467cf0636913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FE"/>
    <w:rsid w:val="00013976"/>
    <w:rsid w:val="00016712"/>
    <w:rsid w:val="0002618A"/>
    <w:rsid w:val="00054001"/>
    <w:rsid w:val="00061014"/>
    <w:rsid w:val="00064587"/>
    <w:rsid w:val="00090043"/>
    <w:rsid w:val="00095A74"/>
    <w:rsid w:val="000B17E4"/>
    <w:rsid w:val="000B22FD"/>
    <w:rsid w:val="00116DEA"/>
    <w:rsid w:val="00117528"/>
    <w:rsid w:val="00154855"/>
    <w:rsid w:val="00156DD3"/>
    <w:rsid w:val="00157395"/>
    <w:rsid w:val="0018060C"/>
    <w:rsid w:val="00191B9A"/>
    <w:rsid w:val="001A0930"/>
    <w:rsid w:val="001E3C59"/>
    <w:rsid w:val="00206C47"/>
    <w:rsid w:val="002324B0"/>
    <w:rsid w:val="00257F6C"/>
    <w:rsid w:val="0026263F"/>
    <w:rsid w:val="0026307A"/>
    <w:rsid w:val="002778B2"/>
    <w:rsid w:val="002A44AE"/>
    <w:rsid w:val="002B4652"/>
    <w:rsid w:val="002C33C5"/>
    <w:rsid w:val="002E12FD"/>
    <w:rsid w:val="002F5BB9"/>
    <w:rsid w:val="003177C7"/>
    <w:rsid w:val="00320E75"/>
    <w:rsid w:val="003315B0"/>
    <w:rsid w:val="0037054D"/>
    <w:rsid w:val="003A586A"/>
    <w:rsid w:val="003B0332"/>
    <w:rsid w:val="003E13FF"/>
    <w:rsid w:val="003E5119"/>
    <w:rsid w:val="003E7AFE"/>
    <w:rsid w:val="003F1D2F"/>
    <w:rsid w:val="00403BE5"/>
    <w:rsid w:val="00411C82"/>
    <w:rsid w:val="00413FB5"/>
    <w:rsid w:val="004241E9"/>
    <w:rsid w:val="0043056F"/>
    <w:rsid w:val="00454C2D"/>
    <w:rsid w:val="00454E52"/>
    <w:rsid w:val="00465236"/>
    <w:rsid w:val="0048476F"/>
    <w:rsid w:val="004A55D7"/>
    <w:rsid w:val="004B58BD"/>
    <w:rsid w:val="004C3651"/>
    <w:rsid w:val="004C5CAB"/>
    <w:rsid w:val="004D7816"/>
    <w:rsid w:val="004E434E"/>
    <w:rsid w:val="004E4FEF"/>
    <w:rsid w:val="004F2140"/>
    <w:rsid w:val="00501BFF"/>
    <w:rsid w:val="0051691E"/>
    <w:rsid w:val="00532759"/>
    <w:rsid w:val="005465BF"/>
    <w:rsid w:val="005E7487"/>
    <w:rsid w:val="00615673"/>
    <w:rsid w:val="00630C97"/>
    <w:rsid w:val="0063437D"/>
    <w:rsid w:val="0064453E"/>
    <w:rsid w:val="00655577"/>
    <w:rsid w:val="00657FC4"/>
    <w:rsid w:val="00675502"/>
    <w:rsid w:val="006869F5"/>
    <w:rsid w:val="006C65E0"/>
    <w:rsid w:val="006E6024"/>
    <w:rsid w:val="006E66FC"/>
    <w:rsid w:val="006F6DD0"/>
    <w:rsid w:val="00701D17"/>
    <w:rsid w:val="00725803"/>
    <w:rsid w:val="007263A7"/>
    <w:rsid w:val="0077474E"/>
    <w:rsid w:val="007775D1"/>
    <w:rsid w:val="00791778"/>
    <w:rsid w:val="007A4ADD"/>
    <w:rsid w:val="007A6059"/>
    <w:rsid w:val="007B4105"/>
    <w:rsid w:val="007B75D3"/>
    <w:rsid w:val="007C287A"/>
    <w:rsid w:val="007E028E"/>
    <w:rsid w:val="007E3950"/>
    <w:rsid w:val="007E614C"/>
    <w:rsid w:val="00803C88"/>
    <w:rsid w:val="00835059"/>
    <w:rsid w:val="00842715"/>
    <w:rsid w:val="00860042"/>
    <w:rsid w:val="0086035A"/>
    <w:rsid w:val="00867715"/>
    <w:rsid w:val="00875FB8"/>
    <w:rsid w:val="008C49E4"/>
    <w:rsid w:val="008C6F9E"/>
    <w:rsid w:val="008D4DF8"/>
    <w:rsid w:val="008D7EDC"/>
    <w:rsid w:val="008E17DF"/>
    <w:rsid w:val="008F05BA"/>
    <w:rsid w:val="008F0876"/>
    <w:rsid w:val="00901BC5"/>
    <w:rsid w:val="00915EE2"/>
    <w:rsid w:val="00941379"/>
    <w:rsid w:val="00955301"/>
    <w:rsid w:val="00957E72"/>
    <w:rsid w:val="0096322B"/>
    <w:rsid w:val="00967621"/>
    <w:rsid w:val="00973479"/>
    <w:rsid w:val="00976C8A"/>
    <w:rsid w:val="0098076A"/>
    <w:rsid w:val="00984B39"/>
    <w:rsid w:val="00991971"/>
    <w:rsid w:val="009D6725"/>
    <w:rsid w:val="009F3A17"/>
    <w:rsid w:val="00A01AE0"/>
    <w:rsid w:val="00A1052B"/>
    <w:rsid w:val="00A10706"/>
    <w:rsid w:val="00A20A47"/>
    <w:rsid w:val="00A27B1B"/>
    <w:rsid w:val="00A34D2E"/>
    <w:rsid w:val="00A70D47"/>
    <w:rsid w:val="00AA7F76"/>
    <w:rsid w:val="00AC635D"/>
    <w:rsid w:val="00AD5894"/>
    <w:rsid w:val="00AD5F85"/>
    <w:rsid w:val="00AF2D67"/>
    <w:rsid w:val="00AF4CBC"/>
    <w:rsid w:val="00B127BF"/>
    <w:rsid w:val="00B51513"/>
    <w:rsid w:val="00B72FF4"/>
    <w:rsid w:val="00B76BA0"/>
    <w:rsid w:val="00B83C62"/>
    <w:rsid w:val="00B8401C"/>
    <w:rsid w:val="00B97A08"/>
    <w:rsid w:val="00BA2840"/>
    <w:rsid w:val="00BD58BF"/>
    <w:rsid w:val="00C058FE"/>
    <w:rsid w:val="00C121A9"/>
    <w:rsid w:val="00C17B3A"/>
    <w:rsid w:val="00C3541C"/>
    <w:rsid w:val="00C56DB5"/>
    <w:rsid w:val="00C76CB2"/>
    <w:rsid w:val="00C96198"/>
    <w:rsid w:val="00CA1F6B"/>
    <w:rsid w:val="00CB2F0B"/>
    <w:rsid w:val="00CE682E"/>
    <w:rsid w:val="00CF02A2"/>
    <w:rsid w:val="00CF25C9"/>
    <w:rsid w:val="00D268E6"/>
    <w:rsid w:val="00D31054"/>
    <w:rsid w:val="00D33FC1"/>
    <w:rsid w:val="00D45ED7"/>
    <w:rsid w:val="00D64AEF"/>
    <w:rsid w:val="00D76F16"/>
    <w:rsid w:val="00D97CD3"/>
    <w:rsid w:val="00DA0B16"/>
    <w:rsid w:val="00DA5F4C"/>
    <w:rsid w:val="00DB2D09"/>
    <w:rsid w:val="00DB4426"/>
    <w:rsid w:val="00DD43F8"/>
    <w:rsid w:val="00DE6D52"/>
    <w:rsid w:val="00DF699E"/>
    <w:rsid w:val="00E00CA1"/>
    <w:rsid w:val="00E61362"/>
    <w:rsid w:val="00EA544C"/>
    <w:rsid w:val="00EA7F8E"/>
    <w:rsid w:val="00EB6C1B"/>
    <w:rsid w:val="00EC13BD"/>
    <w:rsid w:val="00EC6984"/>
    <w:rsid w:val="00F02B87"/>
    <w:rsid w:val="00F076E7"/>
    <w:rsid w:val="00F14917"/>
    <w:rsid w:val="00F23180"/>
    <w:rsid w:val="00F3778B"/>
    <w:rsid w:val="00F55646"/>
    <w:rsid w:val="00F621FE"/>
    <w:rsid w:val="00F652AB"/>
    <w:rsid w:val="00F75AD9"/>
    <w:rsid w:val="00F8644D"/>
    <w:rsid w:val="00FA110E"/>
    <w:rsid w:val="00FB1B93"/>
    <w:rsid w:val="00FB48B0"/>
    <w:rsid w:val="00FC118D"/>
    <w:rsid w:val="00FD1BC3"/>
    <w:rsid w:val="00FF277A"/>
    <w:rsid w:val="00FF3C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EFEC"/>
  <w15:chartTrackingRefBased/>
  <w15:docId w15:val="{0D8859F3-3F78-4521-A709-35C56F49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7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7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AFE"/>
    <w:rPr>
      <w:rFonts w:eastAsiaTheme="majorEastAsia" w:cstheme="majorBidi"/>
      <w:color w:val="272727" w:themeColor="text1" w:themeTint="D8"/>
    </w:rPr>
  </w:style>
  <w:style w:type="paragraph" w:styleId="Title">
    <w:name w:val="Title"/>
    <w:basedOn w:val="Normal"/>
    <w:next w:val="Normal"/>
    <w:link w:val="TitleChar"/>
    <w:uiPriority w:val="10"/>
    <w:qFormat/>
    <w:rsid w:val="003E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AFE"/>
    <w:pPr>
      <w:spacing w:before="160"/>
      <w:jc w:val="center"/>
    </w:pPr>
    <w:rPr>
      <w:i/>
      <w:iCs/>
      <w:color w:val="404040" w:themeColor="text1" w:themeTint="BF"/>
    </w:rPr>
  </w:style>
  <w:style w:type="character" w:customStyle="1" w:styleId="QuoteChar">
    <w:name w:val="Quote Char"/>
    <w:basedOn w:val="DefaultParagraphFont"/>
    <w:link w:val="Quote"/>
    <w:uiPriority w:val="29"/>
    <w:rsid w:val="003E7AFE"/>
    <w:rPr>
      <w:i/>
      <w:iCs/>
      <w:color w:val="404040" w:themeColor="text1" w:themeTint="BF"/>
    </w:rPr>
  </w:style>
  <w:style w:type="paragraph" w:styleId="ListParagraph">
    <w:name w:val="List Paragraph"/>
    <w:basedOn w:val="Normal"/>
    <w:uiPriority w:val="34"/>
    <w:qFormat/>
    <w:rsid w:val="003E7AFE"/>
    <w:pPr>
      <w:ind w:left="720"/>
      <w:contextualSpacing/>
    </w:pPr>
  </w:style>
  <w:style w:type="character" w:styleId="IntenseEmphasis">
    <w:name w:val="Intense Emphasis"/>
    <w:basedOn w:val="DefaultParagraphFont"/>
    <w:uiPriority w:val="21"/>
    <w:qFormat/>
    <w:rsid w:val="003E7AFE"/>
    <w:rPr>
      <w:i/>
      <w:iCs/>
      <w:color w:val="0F4761" w:themeColor="accent1" w:themeShade="BF"/>
    </w:rPr>
  </w:style>
  <w:style w:type="paragraph" w:styleId="IntenseQuote">
    <w:name w:val="Intense Quote"/>
    <w:basedOn w:val="Normal"/>
    <w:next w:val="Normal"/>
    <w:link w:val="IntenseQuoteChar"/>
    <w:uiPriority w:val="30"/>
    <w:qFormat/>
    <w:rsid w:val="003E7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AFE"/>
    <w:rPr>
      <w:i/>
      <w:iCs/>
      <w:color w:val="0F4761" w:themeColor="accent1" w:themeShade="BF"/>
    </w:rPr>
  </w:style>
  <w:style w:type="character" w:styleId="IntenseReference">
    <w:name w:val="Intense Reference"/>
    <w:basedOn w:val="DefaultParagraphFont"/>
    <w:uiPriority w:val="32"/>
    <w:qFormat/>
    <w:rsid w:val="003E7AFE"/>
    <w:rPr>
      <w:b/>
      <w:bCs/>
      <w:smallCaps/>
      <w:color w:val="0F4761" w:themeColor="accent1" w:themeShade="BF"/>
      <w:spacing w:val="5"/>
    </w:rPr>
  </w:style>
  <w:style w:type="paragraph" w:styleId="TOCHeading">
    <w:name w:val="TOC Heading"/>
    <w:basedOn w:val="Heading1"/>
    <w:next w:val="Normal"/>
    <w:uiPriority w:val="39"/>
    <w:unhideWhenUsed/>
    <w:qFormat/>
    <w:rsid w:val="00630C9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30C97"/>
    <w:pPr>
      <w:spacing w:after="100"/>
    </w:pPr>
  </w:style>
  <w:style w:type="character" w:styleId="Hyperlink">
    <w:name w:val="Hyperlink"/>
    <w:basedOn w:val="DefaultParagraphFont"/>
    <w:uiPriority w:val="99"/>
    <w:unhideWhenUsed/>
    <w:rsid w:val="00630C97"/>
    <w:rPr>
      <w:color w:val="467886" w:themeColor="hyperlink"/>
      <w:u w:val="single"/>
    </w:rPr>
  </w:style>
  <w:style w:type="paragraph" w:styleId="Header">
    <w:name w:val="header"/>
    <w:basedOn w:val="Normal"/>
    <w:link w:val="HeaderChar"/>
    <w:uiPriority w:val="99"/>
    <w:unhideWhenUsed/>
    <w:rsid w:val="00630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97"/>
  </w:style>
  <w:style w:type="paragraph" w:styleId="Footer">
    <w:name w:val="footer"/>
    <w:basedOn w:val="Normal"/>
    <w:link w:val="FooterChar"/>
    <w:uiPriority w:val="99"/>
    <w:unhideWhenUsed/>
    <w:rsid w:val="00630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97"/>
  </w:style>
  <w:style w:type="paragraph" w:styleId="Caption">
    <w:name w:val="caption"/>
    <w:basedOn w:val="Normal"/>
    <w:next w:val="Normal"/>
    <w:uiPriority w:val="35"/>
    <w:unhideWhenUsed/>
    <w:qFormat/>
    <w:rsid w:val="00725803"/>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F652AB"/>
    <w:pPr>
      <w:spacing w:after="100"/>
      <w:ind w:left="200"/>
    </w:pPr>
  </w:style>
  <w:style w:type="paragraph" w:styleId="TOC3">
    <w:name w:val="toc 3"/>
    <w:basedOn w:val="Normal"/>
    <w:next w:val="Normal"/>
    <w:autoRedefine/>
    <w:uiPriority w:val="39"/>
    <w:unhideWhenUsed/>
    <w:rsid w:val="00F652AB"/>
    <w:pPr>
      <w:spacing w:after="100"/>
      <w:ind w:left="400"/>
    </w:pPr>
  </w:style>
  <w:style w:type="character" w:styleId="UnresolvedMention">
    <w:name w:val="Unresolved Mention"/>
    <w:basedOn w:val="DefaultParagraphFont"/>
    <w:uiPriority w:val="99"/>
    <w:semiHidden/>
    <w:unhideWhenUsed/>
    <w:rsid w:val="000B22FD"/>
    <w:rPr>
      <w:color w:val="605E5C"/>
      <w:shd w:val="clear" w:color="auto" w:fill="E1DFDD"/>
    </w:rPr>
  </w:style>
  <w:style w:type="table" w:styleId="TableGrid">
    <w:name w:val="Table Grid"/>
    <w:basedOn w:val="TableNormal"/>
    <w:uiPriority w:val="39"/>
    <w:rsid w:val="00D6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869F5"/>
    <w:pPr>
      <w:spacing w:after="0" w:line="240" w:lineRule="auto"/>
    </w:pPr>
    <w:rPr>
      <w:rFonts w:asciiTheme="minorHAnsi" w:hAnsiTheme="minorHAns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869F5"/>
    <w:pPr>
      <w:spacing w:after="0" w:line="240" w:lineRule="auto"/>
    </w:pPr>
    <w:rPr>
      <w:rFonts w:asciiTheme="minorHAnsi" w:hAnsiTheme="minorHAns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401C"/>
    <w:rPr>
      <w:sz w:val="16"/>
      <w:szCs w:val="16"/>
    </w:rPr>
  </w:style>
  <w:style w:type="paragraph" w:styleId="CommentText">
    <w:name w:val="annotation text"/>
    <w:basedOn w:val="Normal"/>
    <w:link w:val="CommentTextChar"/>
    <w:uiPriority w:val="99"/>
    <w:unhideWhenUsed/>
    <w:rsid w:val="00B8401C"/>
    <w:pPr>
      <w:spacing w:line="240" w:lineRule="auto"/>
    </w:pPr>
    <w:rPr>
      <w:szCs w:val="20"/>
    </w:rPr>
  </w:style>
  <w:style w:type="character" w:customStyle="1" w:styleId="CommentTextChar">
    <w:name w:val="Comment Text Char"/>
    <w:basedOn w:val="DefaultParagraphFont"/>
    <w:link w:val="CommentText"/>
    <w:uiPriority w:val="99"/>
    <w:rsid w:val="00B8401C"/>
    <w:rPr>
      <w:szCs w:val="20"/>
    </w:rPr>
  </w:style>
  <w:style w:type="paragraph" w:styleId="Revision">
    <w:name w:val="Revision"/>
    <w:hidden/>
    <w:uiPriority w:val="99"/>
    <w:semiHidden/>
    <w:rsid w:val="00875FB8"/>
    <w:pPr>
      <w:spacing w:after="0" w:line="240" w:lineRule="auto"/>
    </w:pPr>
  </w:style>
  <w:style w:type="paragraph" w:styleId="CommentSubject">
    <w:name w:val="annotation subject"/>
    <w:basedOn w:val="CommentText"/>
    <w:next w:val="CommentText"/>
    <w:link w:val="CommentSubjectChar"/>
    <w:uiPriority w:val="99"/>
    <w:semiHidden/>
    <w:unhideWhenUsed/>
    <w:rsid w:val="00875FB8"/>
    <w:rPr>
      <w:b/>
      <w:bCs/>
    </w:rPr>
  </w:style>
  <w:style w:type="character" w:customStyle="1" w:styleId="CommentSubjectChar">
    <w:name w:val="Comment Subject Char"/>
    <w:basedOn w:val="CommentTextChar"/>
    <w:link w:val="CommentSubject"/>
    <w:uiPriority w:val="99"/>
    <w:semiHidden/>
    <w:rsid w:val="00875FB8"/>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68417">
      <w:bodyDiv w:val="1"/>
      <w:marLeft w:val="0"/>
      <w:marRight w:val="0"/>
      <w:marTop w:val="0"/>
      <w:marBottom w:val="0"/>
      <w:divBdr>
        <w:top w:val="none" w:sz="0" w:space="0" w:color="auto"/>
        <w:left w:val="none" w:sz="0" w:space="0" w:color="auto"/>
        <w:bottom w:val="none" w:sz="0" w:space="0" w:color="auto"/>
        <w:right w:val="none" w:sz="0" w:space="0" w:color="auto"/>
      </w:divBdr>
    </w:div>
    <w:div w:id="509565853">
      <w:bodyDiv w:val="1"/>
      <w:marLeft w:val="0"/>
      <w:marRight w:val="0"/>
      <w:marTop w:val="0"/>
      <w:marBottom w:val="0"/>
      <w:divBdr>
        <w:top w:val="none" w:sz="0" w:space="0" w:color="auto"/>
        <w:left w:val="none" w:sz="0" w:space="0" w:color="auto"/>
        <w:bottom w:val="none" w:sz="0" w:space="0" w:color="auto"/>
        <w:right w:val="none" w:sz="0" w:space="0" w:color="auto"/>
      </w:divBdr>
    </w:div>
    <w:div w:id="541282460">
      <w:bodyDiv w:val="1"/>
      <w:marLeft w:val="0"/>
      <w:marRight w:val="0"/>
      <w:marTop w:val="0"/>
      <w:marBottom w:val="0"/>
      <w:divBdr>
        <w:top w:val="none" w:sz="0" w:space="0" w:color="auto"/>
        <w:left w:val="none" w:sz="0" w:space="0" w:color="auto"/>
        <w:bottom w:val="none" w:sz="0" w:space="0" w:color="auto"/>
        <w:right w:val="none" w:sz="0" w:space="0" w:color="auto"/>
      </w:divBdr>
    </w:div>
    <w:div w:id="1127547999">
      <w:bodyDiv w:val="1"/>
      <w:marLeft w:val="0"/>
      <w:marRight w:val="0"/>
      <w:marTop w:val="0"/>
      <w:marBottom w:val="0"/>
      <w:divBdr>
        <w:top w:val="none" w:sz="0" w:space="0" w:color="auto"/>
        <w:left w:val="none" w:sz="0" w:space="0" w:color="auto"/>
        <w:bottom w:val="none" w:sz="0" w:space="0" w:color="auto"/>
        <w:right w:val="none" w:sz="0" w:space="0" w:color="auto"/>
      </w:divBdr>
      <w:divsChild>
        <w:div w:id="770666890">
          <w:marLeft w:val="0"/>
          <w:marRight w:val="720"/>
          <w:marTop w:val="0"/>
          <w:marBottom w:val="0"/>
          <w:divBdr>
            <w:top w:val="none" w:sz="0" w:space="0" w:color="auto"/>
            <w:left w:val="none" w:sz="0" w:space="0" w:color="auto"/>
            <w:bottom w:val="none" w:sz="0" w:space="0" w:color="auto"/>
            <w:right w:val="none" w:sz="0" w:space="0" w:color="auto"/>
          </w:divBdr>
        </w:div>
        <w:div w:id="2010256414">
          <w:marLeft w:val="0"/>
          <w:marRight w:val="0"/>
          <w:marTop w:val="0"/>
          <w:marBottom w:val="0"/>
          <w:divBdr>
            <w:top w:val="none" w:sz="0" w:space="0" w:color="auto"/>
            <w:left w:val="none" w:sz="0" w:space="0" w:color="auto"/>
            <w:bottom w:val="none" w:sz="0" w:space="0" w:color="auto"/>
            <w:right w:val="none" w:sz="0" w:space="0" w:color="auto"/>
          </w:divBdr>
        </w:div>
      </w:divsChild>
    </w:div>
    <w:div w:id="1697537129">
      <w:bodyDiv w:val="1"/>
      <w:marLeft w:val="0"/>
      <w:marRight w:val="0"/>
      <w:marTop w:val="0"/>
      <w:marBottom w:val="0"/>
      <w:divBdr>
        <w:top w:val="none" w:sz="0" w:space="0" w:color="auto"/>
        <w:left w:val="none" w:sz="0" w:space="0" w:color="auto"/>
        <w:bottom w:val="none" w:sz="0" w:space="0" w:color="auto"/>
        <w:right w:val="none" w:sz="0" w:space="0" w:color="auto"/>
      </w:divBdr>
    </w:div>
    <w:div w:id="1868370564">
      <w:bodyDiv w:val="1"/>
      <w:marLeft w:val="0"/>
      <w:marRight w:val="0"/>
      <w:marTop w:val="0"/>
      <w:marBottom w:val="0"/>
      <w:divBdr>
        <w:top w:val="none" w:sz="0" w:space="0" w:color="auto"/>
        <w:left w:val="none" w:sz="0" w:space="0" w:color="auto"/>
        <w:bottom w:val="none" w:sz="0" w:space="0" w:color="auto"/>
        <w:right w:val="none" w:sz="0" w:space="0" w:color="auto"/>
      </w:divBdr>
      <w:divsChild>
        <w:div w:id="882253396">
          <w:marLeft w:val="0"/>
          <w:marRight w:val="720"/>
          <w:marTop w:val="0"/>
          <w:marBottom w:val="0"/>
          <w:divBdr>
            <w:top w:val="none" w:sz="0" w:space="0" w:color="auto"/>
            <w:left w:val="none" w:sz="0" w:space="0" w:color="auto"/>
            <w:bottom w:val="none" w:sz="0" w:space="0" w:color="auto"/>
            <w:right w:val="none" w:sz="0" w:space="0" w:color="auto"/>
          </w:divBdr>
        </w:div>
        <w:div w:id="13823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png"/><Relationship Id="rId1" Type="http://schemas.openxmlformats.org/officeDocument/2006/relationships/hyperlink" Target="https://mcast.edu.mt/wp-content/uploads/DOC_100_CORP_REV_G_DISSERTATION-GUIDELINES-1.pdf" TargetMode="External"/></Relationship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www.scitepress.org/PersonProfile.aspx?PersonAccountID=SPMqmL3tsi8=&amp;t=1"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doi.org/10.48550/arXiv.2304.08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doi.org/10.1109/APR59189.2023.00012"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Broad</a:t>
            </a:r>
            <a:r>
              <a:rPr lang="en-GB" baseline="0"/>
              <a:t> Prompt PP Score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Sheet1!$B$1</c:f>
              <c:strCache>
                <c:ptCount val="1"/>
                <c:pt idx="0">
                  <c:v>Misconfig PP Score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AAA</c:v>
                </c:pt>
                <c:pt idx="1">
                  <c:v>EIGRP</c:v>
                </c:pt>
                <c:pt idx="2">
                  <c:v>OSPF</c:v>
                </c:pt>
                <c:pt idx="3">
                  <c:v>RIP</c:v>
                </c:pt>
              </c:strCache>
            </c:strRef>
          </c:cat>
          <c:val>
            <c:numRef>
              <c:f>Sheet1!$B$2:$B$5</c:f>
              <c:numCache>
                <c:formatCode>0%</c:formatCode>
                <c:ptCount val="4"/>
                <c:pt idx="0">
                  <c:v>0.4</c:v>
                </c:pt>
                <c:pt idx="1">
                  <c:v>0.03</c:v>
                </c:pt>
                <c:pt idx="2">
                  <c:v>0.56999999999999995</c:v>
                </c:pt>
                <c:pt idx="3">
                  <c:v>0.1</c:v>
                </c:pt>
              </c:numCache>
            </c:numRef>
          </c:val>
          <c:extLst>
            <c:ext xmlns:c16="http://schemas.microsoft.com/office/drawing/2014/chart" uri="{C3380CC4-5D6E-409C-BE32-E72D297353CC}">
              <c16:uniqueId val="{00000000-5F4B-4F37-AC5A-C7A739A3E06B}"/>
            </c:ext>
          </c:extLst>
        </c:ser>
        <c:ser>
          <c:idx val="1"/>
          <c:order val="1"/>
          <c:tx>
            <c:strRef>
              <c:f>Sheet1!$C$1</c:f>
              <c:strCache>
                <c:ptCount val="1"/>
                <c:pt idx="0">
                  <c:v>Mistype PP Score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AAA</c:v>
                </c:pt>
                <c:pt idx="1">
                  <c:v>EIGRP</c:v>
                </c:pt>
                <c:pt idx="2">
                  <c:v>OSPF</c:v>
                </c:pt>
                <c:pt idx="3">
                  <c:v>RIP</c:v>
                </c:pt>
              </c:strCache>
            </c:strRef>
          </c:cat>
          <c:val>
            <c:numRef>
              <c:f>Sheet1!$C$2:$C$5</c:f>
              <c:numCache>
                <c:formatCode>0%</c:formatCode>
                <c:ptCount val="4"/>
                <c:pt idx="0">
                  <c:v>0.6</c:v>
                </c:pt>
                <c:pt idx="1">
                  <c:v>0.8</c:v>
                </c:pt>
                <c:pt idx="2">
                  <c:v>0.8</c:v>
                </c:pt>
                <c:pt idx="3">
                  <c:v>0.8</c:v>
                </c:pt>
              </c:numCache>
            </c:numRef>
          </c:val>
          <c:extLst>
            <c:ext xmlns:c16="http://schemas.microsoft.com/office/drawing/2014/chart" uri="{C3380CC4-5D6E-409C-BE32-E72D297353CC}">
              <c16:uniqueId val="{00000001-5F4B-4F37-AC5A-C7A739A3E06B}"/>
            </c:ext>
          </c:extLst>
        </c:ser>
        <c:dLbls>
          <c:showLegendKey val="0"/>
          <c:showVal val="0"/>
          <c:showCatName val="0"/>
          <c:showSerName val="0"/>
          <c:showPercent val="0"/>
          <c:showBubbleSize val="0"/>
        </c:dLbls>
        <c:gapWidth val="219"/>
        <c:overlap val="-27"/>
        <c:axId val="1723277983"/>
        <c:axId val="1723290943"/>
      </c:barChart>
      <c:catAx>
        <c:axId val="172327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290943"/>
        <c:crosses val="autoZero"/>
        <c:auto val="1"/>
        <c:lblAlgn val="ctr"/>
        <c:lblOffset val="100"/>
        <c:noMultiLvlLbl val="0"/>
      </c:catAx>
      <c:valAx>
        <c:axId val="172329094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PP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27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Mid Prompt PP Score Results</a:t>
            </a:r>
            <a:endParaRPr lang="en-GB" baseline="0"/>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Sheet1!$B$1</c:f>
              <c:strCache>
                <c:ptCount val="1"/>
                <c:pt idx="0">
                  <c:v>Misconfig PP Score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AAA</c:v>
                </c:pt>
                <c:pt idx="1">
                  <c:v>EIGRP</c:v>
                </c:pt>
                <c:pt idx="2">
                  <c:v>OSPF</c:v>
                </c:pt>
                <c:pt idx="3">
                  <c:v>RIP</c:v>
                </c:pt>
              </c:strCache>
            </c:strRef>
          </c:cat>
          <c:val>
            <c:numRef>
              <c:f>Sheet1!$B$2:$B$5</c:f>
              <c:numCache>
                <c:formatCode>0%</c:formatCode>
                <c:ptCount val="4"/>
                <c:pt idx="0">
                  <c:v>0.37</c:v>
                </c:pt>
                <c:pt idx="1">
                  <c:v>0.3</c:v>
                </c:pt>
                <c:pt idx="2">
                  <c:v>0.53</c:v>
                </c:pt>
                <c:pt idx="3">
                  <c:v>0.17</c:v>
                </c:pt>
              </c:numCache>
            </c:numRef>
          </c:val>
          <c:extLst>
            <c:ext xmlns:c16="http://schemas.microsoft.com/office/drawing/2014/chart" uri="{C3380CC4-5D6E-409C-BE32-E72D297353CC}">
              <c16:uniqueId val="{00000000-2180-4739-ACC2-AC8435970A51}"/>
            </c:ext>
          </c:extLst>
        </c:ser>
        <c:ser>
          <c:idx val="1"/>
          <c:order val="1"/>
          <c:tx>
            <c:strRef>
              <c:f>Sheet1!$C$1</c:f>
              <c:strCache>
                <c:ptCount val="1"/>
                <c:pt idx="0">
                  <c:v>Mistypes PP Score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AAA</c:v>
                </c:pt>
                <c:pt idx="1">
                  <c:v>EIGRP</c:v>
                </c:pt>
                <c:pt idx="2">
                  <c:v>OSPF</c:v>
                </c:pt>
                <c:pt idx="3">
                  <c:v>RIP</c:v>
                </c:pt>
              </c:strCache>
            </c:strRef>
          </c:cat>
          <c:val>
            <c:numRef>
              <c:f>Sheet1!$C$2:$C$5</c:f>
              <c:numCache>
                <c:formatCode>0%</c:formatCode>
                <c:ptCount val="4"/>
                <c:pt idx="0">
                  <c:v>0.8</c:v>
                </c:pt>
                <c:pt idx="1">
                  <c:v>1</c:v>
                </c:pt>
                <c:pt idx="2">
                  <c:v>0.8</c:v>
                </c:pt>
                <c:pt idx="3">
                  <c:v>0.8</c:v>
                </c:pt>
              </c:numCache>
            </c:numRef>
          </c:val>
          <c:extLst>
            <c:ext xmlns:c16="http://schemas.microsoft.com/office/drawing/2014/chart" uri="{C3380CC4-5D6E-409C-BE32-E72D297353CC}">
              <c16:uniqueId val="{00000001-2180-4739-ACC2-AC8435970A51}"/>
            </c:ext>
          </c:extLst>
        </c:ser>
        <c:dLbls>
          <c:showLegendKey val="0"/>
          <c:showVal val="0"/>
          <c:showCatName val="0"/>
          <c:showSerName val="0"/>
          <c:showPercent val="0"/>
          <c:showBubbleSize val="0"/>
        </c:dLbls>
        <c:gapWidth val="219"/>
        <c:overlap val="-27"/>
        <c:axId val="1994331967"/>
        <c:axId val="1994315647"/>
      </c:barChart>
      <c:catAx>
        <c:axId val="1994331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15647"/>
        <c:crosses val="autoZero"/>
        <c:auto val="1"/>
        <c:lblAlgn val="ctr"/>
        <c:lblOffset val="100"/>
        <c:noMultiLvlLbl val="0"/>
      </c:catAx>
      <c:valAx>
        <c:axId val="199431564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kern="1200" baseline="0">
                    <a:solidFill>
                      <a:sysClr val="windowText" lastClr="000000">
                        <a:lumMod val="65000"/>
                        <a:lumOff val="35000"/>
                      </a:sysClr>
                    </a:solidFill>
                  </a:rPr>
                  <a:t>PP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3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Specific</a:t>
            </a:r>
            <a:r>
              <a:rPr lang="en-GB" baseline="0"/>
              <a:t> Prompt PP Score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Sheet1!$B$1</c:f>
              <c:strCache>
                <c:ptCount val="1"/>
                <c:pt idx="0">
                  <c:v>Misconfig PP Score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AAA</c:v>
                </c:pt>
                <c:pt idx="1">
                  <c:v>EIGRP</c:v>
                </c:pt>
                <c:pt idx="2">
                  <c:v>OSPF</c:v>
                </c:pt>
                <c:pt idx="3">
                  <c:v>RIP</c:v>
                </c:pt>
              </c:strCache>
            </c:strRef>
          </c:cat>
          <c:val>
            <c:numRef>
              <c:f>Sheet1!$B$2:$B$5</c:f>
              <c:numCache>
                <c:formatCode>0%</c:formatCode>
                <c:ptCount val="4"/>
                <c:pt idx="0">
                  <c:v>0.5</c:v>
                </c:pt>
                <c:pt idx="1">
                  <c:v>0.73</c:v>
                </c:pt>
                <c:pt idx="2">
                  <c:v>0.77</c:v>
                </c:pt>
                <c:pt idx="3">
                  <c:v>0.43</c:v>
                </c:pt>
              </c:numCache>
            </c:numRef>
          </c:val>
          <c:extLst>
            <c:ext xmlns:c16="http://schemas.microsoft.com/office/drawing/2014/chart" uri="{C3380CC4-5D6E-409C-BE32-E72D297353CC}">
              <c16:uniqueId val="{00000000-C776-4B43-888D-9639D8E316CA}"/>
            </c:ext>
          </c:extLst>
        </c:ser>
        <c:ser>
          <c:idx val="1"/>
          <c:order val="1"/>
          <c:tx>
            <c:strRef>
              <c:f>Sheet1!$C$1</c:f>
              <c:strCache>
                <c:ptCount val="1"/>
                <c:pt idx="0">
                  <c:v>Mistypes PP Score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AAA</c:v>
                </c:pt>
                <c:pt idx="1">
                  <c:v>EIGRP</c:v>
                </c:pt>
                <c:pt idx="2">
                  <c:v>OSPF</c:v>
                </c:pt>
                <c:pt idx="3">
                  <c:v>RIP</c:v>
                </c:pt>
              </c:strCache>
            </c:strRef>
          </c:cat>
          <c:val>
            <c:numRef>
              <c:f>Sheet1!$C$2:$C$5</c:f>
              <c:numCache>
                <c:formatCode>0%</c:formatCode>
                <c:ptCount val="4"/>
                <c:pt idx="0">
                  <c:v>0.8</c:v>
                </c:pt>
                <c:pt idx="1">
                  <c:v>1</c:v>
                </c:pt>
                <c:pt idx="2">
                  <c:v>1</c:v>
                </c:pt>
                <c:pt idx="3">
                  <c:v>0.6</c:v>
                </c:pt>
              </c:numCache>
            </c:numRef>
          </c:val>
          <c:extLst>
            <c:ext xmlns:c16="http://schemas.microsoft.com/office/drawing/2014/chart" uri="{C3380CC4-5D6E-409C-BE32-E72D297353CC}">
              <c16:uniqueId val="{00000001-C776-4B43-888D-9639D8E316CA}"/>
            </c:ext>
          </c:extLst>
        </c:ser>
        <c:dLbls>
          <c:showLegendKey val="0"/>
          <c:showVal val="0"/>
          <c:showCatName val="0"/>
          <c:showSerName val="0"/>
          <c:showPercent val="0"/>
          <c:showBubbleSize val="0"/>
        </c:dLbls>
        <c:gapWidth val="219"/>
        <c:overlap val="-27"/>
        <c:axId val="1994314687"/>
        <c:axId val="1994331487"/>
      </c:barChart>
      <c:catAx>
        <c:axId val="199431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31487"/>
        <c:crosses val="autoZero"/>
        <c:auto val="1"/>
        <c:lblAlgn val="ctr"/>
        <c:lblOffset val="100"/>
        <c:noMultiLvlLbl val="0"/>
      </c:catAx>
      <c:valAx>
        <c:axId val="19943314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kern="1200" baseline="0">
                    <a:solidFill>
                      <a:sysClr val="windowText" lastClr="000000">
                        <a:lumMod val="65000"/>
                        <a:lumOff val="35000"/>
                      </a:sysClr>
                    </a:solidFill>
                  </a:rPr>
                  <a:t>PP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14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Cross-referenced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This Study's Results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Broad Prompt</c:v>
                </c:pt>
                <c:pt idx="1">
                  <c:v>Mid Prompt</c:v>
                </c:pt>
                <c:pt idx="2">
                  <c:v>Specific Prompt</c:v>
                </c:pt>
              </c:strCache>
            </c:strRef>
          </c:cat>
          <c:val>
            <c:numRef>
              <c:f>Sheet1!$B$2:$B$4</c:f>
              <c:numCache>
                <c:formatCode>0%</c:formatCode>
                <c:ptCount val="3"/>
                <c:pt idx="0">
                  <c:v>0.28000000000000003</c:v>
                </c:pt>
                <c:pt idx="1">
                  <c:v>0.33</c:v>
                </c:pt>
                <c:pt idx="2">
                  <c:v>0.61</c:v>
                </c:pt>
              </c:numCache>
            </c:numRef>
          </c:val>
          <c:extLst>
            <c:ext xmlns:c16="http://schemas.microsoft.com/office/drawing/2014/chart" uri="{C3380CC4-5D6E-409C-BE32-E72D297353CC}">
              <c16:uniqueId val="{00000000-4E7B-4AA7-917F-DC158E809F38}"/>
            </c:ext>
          </c:extLst>
        </c:ser>
        <c:ser>
          <c:idx val="1"/>
          <c:order val="1"/>
          <c:tx>
            <c:strRef>
              <c:f>Sheet1!$C$1</c:f>
              <c:strCache>
                <c:ptCount val="1"/>
                <c:pt idx="0">
                  <c:v>Sare et al.'s GPT-4 Results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Broad Prompt</c:v>
                </c:pt>
                <c:pt idx="1">
                  <c:v>Mid Prompt</c:v>
                </c:pt>
                <c:pt idx="2">
                  <c:v>Specific Prompt</c:v>
                </c:pt>
              </c:strCache>
            </c:strRef>
          </c:cat>
          <c:val>
            <c:numRef>
              <c:f>Sheet1!$C$2:$C$4</c:f>
              <c:numCache>
                <c:formatCode>0.00%</c:formatCode>
                <c:ptCount val="3"/>
                <c:pt idx="0">
                  <c:v>0.40799999999999997</c:v>
                </c:pt>
                <c:pt idx="1">
                  <c:v>0.50800000000000001</c:v>
                </c:pt>
                <c:pt idx="2" formatCode="0%">
                  <c:v>0.75</c:v>
                </c:pt>
              </c:numCache>
            </c:numRef>
          </c:val>
          <c:extLst>
            <c:ext xmlns:c16="http://schemas.microsoft.com/office/drawing/2014/chart" uri="{C3380CC4-5D6E-409C-BE32-E72D297353CC}">
              <c16:uniqueId val="{00000001-4E7B-4AA7-917F-DC158E809F38}"/>
            </c:ext>
          </c:extLst>
        </c:ser>
        <c:ser>
          <c:idx val="2"/>
          <c:order val="2"/>
          <c:tx>
            <c:strRef>
              <c:f>Sheet1!$D$1</c:f>
              <c:strCache>
                <c:ptCount val="1"/>
                <c:pt idx="0">
                  <c:v>Sobania et al.'s ChatGPT Results</c:v>
                </c:pt>
              </c:strCache>
            </c:strRef>
          </c:tx>
          <c:spPr>
            <a:solidFill>
              <a:schemeClr val="accent3"/>
            </a:solidFill>
            <a:ln>
              <a:noFill/>
            </a:ln>
            <a:effectLst/>
          </c:spPr>
          <c:invertIfNegative val="0"/>
          <c:dLbls>
            <c:dLbl>
              <c:idx val="1"/>
              <c:tx>
                <c:rich>
                  <a:bodyPr/>
                  <a:lstStyle/>
                  <a:p>
                    <a:r>
                      <a:rPr lang="en-US"/>
                      <a:t>N/A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4E7B-4AA7-917F-DC158E809F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Broad Prompt</c:v>
                </c:pt>
                <c:pt idx="1">
                  <c:v>Mid Prompt</c:v>
                </c:pt>
                <c:pt idx="2">
                  <c:v>Specific Prompt</c:v>
                </c:pt>
              </c:strCache>
            </c:strRef>
          </c:cat>
          <c:val>
            <c:numRef>
              <c:f>Sheet1!$D$2:$D$4</c:f>
              <c:numCache>
                <c:formatCode>General</c:formatCode>
                <c:ptCount val="3"/>
                <c:pt idx="0" formatCode="0%">
                  <c:v>0.48</c:v>
                </c:pt>
                <c:pt idx="1">
                  <c:v>0</c:v>
                </c:pt>
                <c:pt idx="2" formatCode="0%">
                  <c:v>0.78</c:v>
                </c:pt>
              </c:numCache>
            </c:numRef>
          </c:val>
          <c:extLst>
            <c:ext xmlns:c16="http://schemas.microsoft.com/office/drawing/2014/chart" uri="{C3380CC4-5D6E-409C-BE32-E72D297353CC}">
              <c16:uniqueId val="{00000002-4E7B-4AA7-917F-DC158E809F38}"/>
            </c:ext>
          </c:extLst>
        </c:ser>
        <c:ser>
          <c:idx val="3"/>
          <c:order val="3"/>
          <c:tx>
            <c:strRef>
              <c:f>Sheet1!$E$1</c:f>
              <c:strCache>
                <c:ptCount val="1"/>
                <c:pt idx="0">
                  <c:v>Cao et al.  ChatGPT Results</c:v>
                </c:pt>
              </c:strCache>
            </c:strRef>
          </c:tx>
          <c:spPr>
            <a:solidFill>
              <a:schemeClr val="accent4"/>
            </a:solidFill>
            <a:ln>
              <a:noFill/>
            </a:ln>
            <a:effectLst/>
          </c:spPr>
          <c:invertIfNegative val="0"/>
          <c:dLbls>
            <c:dLbl>
              <c:idx val="1"/>
              <c:tx>
                <c:rich>
                  <a:bodyPr/>
                  <a:lstStyle/>
                  <a:p>
                    <a:r>
                      <a:rPr lang="en-US"/>
                      <a:t>N/A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4E7B-4AA7-917F-DC158E809F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Broad Prompt</c:v>
                </c:pt>
                <c:pt idx="1">
                  <c:v>Mid Prompt</c:v>
                </c:pt>
                <c:pt idx="2">
                  <c:v>Specific Prompt</c:v>
                </c:pt>
              </c:strCache>
            </c:strRef>
          </c:cat>
          <c:val>
            <c:numRef>
              <c:f>Sheet1!$E$2:$E$4</c:f>
              <c:numCache>
                <c:formatCode>General</c:formatCode>
                <c:ptCount val="3"/>
                <c:pt idx="0" formatCode="0%">
                  <c:v>0.79</c:v>
                </c:pt>
                <c:pt idx="1">
                  <c:v>0</c:v>
                </c:pt>
                <c:pt idx="2" formatCode="0%">
                  <c:v>1</c:v>
                </c:pt>
              </c:numCache>
            </c:numRef>
          </c:val>
          <c:extLst>
            <c:ext xmlns:c16="http://schemas.microsoft.com/office/drawing/2014/chart" uri="{C3380CC4-5D6E-409C-BE32-E72D297353CC}">
              <c16:uniqueId val="{00000004-4E7B-4AA7-917F-DC158E809F38}"/>
            </c:ext>
          </c:extLst>
        </c:ser>
        <c:dLbls>
          <c:showLegendKey val="0"/>
          <c:showVal val="0"/>
          <c:showCatName val="0"/>
          <c:showSerName val="0"/>
          <c:showPercent val="0"/>
          <c:showBubbleSize val="0"/>
        </c:dLbls>
        <c:gapWidth val="219"/>
        <c:overlap val="-27"/>
        <c:axId val="1294608320"/>
        <c:axId val="1294617440"/>
      </c:barChart>
      <c:catAx>
        <c:axId val="129460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617440"/>
        <c:crosses val="autoZero"/>
        <c:auto val="1"/>
        <c:lblAlgn val="ctr"/>
        <c:lblOffset val="100"/>
        <c:noMultiLvlLbl val="0"/>
      </c:catAx>
      <c:valAx>
        <c:axId val="129461744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Detection</a:t>
                </a:r>
                <a:r>
                  <a:rPr lang="en-GB" baseline="0"/>
                  <a:t> Rate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60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9FAD-7C30-405D-9698-9B07A0E7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22</Pages>
  <Words>4704</Words>
  <Characters>26817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10</cp:revision>
  <dcterms:created xsi:type="dcterms:W3CDTF">2025-09-08T06:48:00Z</dcterms:created>
  <dcterms:modified xsi:type="dcterms:W3CDTF">2025-09-08T17:54:00Z</dcterms:modified>
</cp:coreProperties>
</file>